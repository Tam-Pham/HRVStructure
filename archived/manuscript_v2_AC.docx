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A037" w14:textId="0B14203A" w:rsidR="00A643BC" w:rsidRDefault="00EE3EEC">
      <w:pPr>
        <w:pStyle w:val="Title"/>
      </w:pPr>
      <w:r>
        <w:rPr>
          <w:b/>
        </w:rPr>
        <w:t>Unveiling the Structure of Heart Rate Variability (HRV) Indices: A Data-drive</w:t>
      </w:r>
      <w:r w:rsidR="00C143B6">
        <w:rPr>
          <w:b/>
        </w:rPr>
        <w:t>n</w:t>
      </w:r>
      <w:r>
        <w:rPr>
          <w:b/>
        </w:rPr>
        <w:t xml:space="preserve"> Meta-clustering Approach</w:t>
      </w:r>
    </w:p>
    <w:p w14:paraId="050C59B1" w14:textId="78D1DB9F" w:rsidR="00A643BC" w:rsidRDefault="00EE3EEC">
      <w:pPr>
        <w:pStyle w:val="Author"/>
      </w:pPr>
      <w:r>
        <w:t>Tam Pham</w:t>
      </w:r>
      <w:r w:rsidRPr="007B05C8">
        <w:rPr>
          <w:vertAlign w:val="superscript"/>
        </w:rPr>
        <w:t>1</w:t>
      </w:r>
      <w:r>
        <w:t>, Zen J. Lau</w:t>
      </w:r>
      <w:r w:rsidR="007B05C8" w:rsidRPr="007B05C8">
        <w:rPr>
          <w:vertAlign w:val="superscript"/>
        </w:rPr>
        <w:t>1</w:t>
      </w:r>
      <w:r>
        <w:t>, S.H. Annabel Chen</w:t>
      </w:r>
      <w:r w:rsidR="007B05C8" w:rsidRPr="007B05C8">
        <w:rPr>
          <w:vertAlign w:val="superscript"/>
        </w:rPr>
        <w:t>1</w:t>
      </w:r>
      <w:r w:rsidR="007B05C8">
        <w:rPr>
          <w:vertAlign w:val="superscript"/>
        </w:rPr>
        <w:t>, 2, 3, 4</w:t>
      </w:r>
      <w:r>
        <w:rPr>
          <w:i/>
          <w:iCs/>
        </w:rPr>
        <w:t xml:space="preserve">, &amp; </w:t>
      </w:r>
      <w:r w:rsidRPr="007B05C8">
        <w:t>Dominique Makowski</w:t>
      </w:r>
      <w:r w:rsidR="007B05C8" w:rsidRPr="007B05C8">
        <w:rPr>
          <w:vertAlign w:val="superscript"/>
        </w:rPr>
        <w:t>1</w:t>
      </w:r>
      <w:r>
        <w:rPr>
          <w:i/>
          <w:iCs/>
        </w:rPr>
        <w:t xml:space="preserve">, </w:t>
      </w:r>
    </w:p>
    <w:p w14:paraId="45D98A81" w14:textId="77777777" w:rsidR="00A643BC" w:rsidRDefault="00EE3EEC">
      <w:pPr>
        <w:pStyle w:val="Author"/>
      </w:pPr>
      <w:r>
        <w:rPr>
          <w:vertAlign w:val="superscript"/>
        </w:rPr>
        <w:t>1</w:t>
      </w:r>
      <w:r>
        <w:t xml:space="preserve"> School of Social Sciences, Nanyang Technological University, Singapore</w:t>
      </w:r>
    </w:p>
    <w:p w14:paraId="45A36156" w14:textId="77777777" w:rsidR="00A643BC" w:rsidRDefault="00EE3EEC">
      <w:pPr>
        <w:pStyle w:val="Author"/>
      </w:pPr>
      <w:r>
        <w:rPr>
          <w:vertAlign w:val="superscript"/>
        </w:rPr>
        <w:t>2</w:t>
      </w:r>
      <w:r>
        <w:t xml:space="preserve"> Centre for Research and Development in Learning, Nanyang Technological University, Singapore</w:t>
      </w:r>
    </w:p>
    <w:p w14:paraId="27D9FE5B" w14:textId="77777777" w:rsidR="00A643BC" w:rsidRDefault="00EE3EEC">
      <w:pPr>
        <w:pStyle w:val="Author"/>
      </w:pPr>
      <w:r>
        <w:rPr>
          <w:vertAlign w:val="superscript"/>
        </w:rPr>
        <w:t>3</w:t>
      </w:r>
      <w:r>
        <w:t xml:space="preserve"> Lee Kong Chian School of Medicine, Nanyang Technological University, Singapore</w:t>
      </w:r>
    </w:p>
    <w:p w14:paraId="70FFA1ED" w14:textId="77777777" w:rsidR="00A643BC" w:rsidRDefault="00EE3EEC">
      <w:pPr>
        <w:pStyle w:val="Author"/>
      </w:pPr>
      <w:r>
        <w:rPr>
          <w:vertAlign w:val="superscript"/>
        </w:rPr>
        <w:t>4</w:t>
      </w:r>
      <w:r>
        <w:t xml:space="preserve"> National Institute of Education, Nanyang Technological University, Singapore</w:t>
      </w:r>
    </w:p>
    <w:p w14:paraId="19F3FC22" w14:textId="77777777" w:rsidR="00A643BC" w:rsidRDefault="00EE3EEC">
      <w:pPr>
        <w:pStyle w:val="BodyText"/>
      </w:pPr>
      <w:r>
        <w:t>                                                                                                                                                    </w:t>
      </w:r>
    </w:p>
    <w:p w14:paraId="401C61B8" w14:textId="77777777" w:rsidR="00A643BC" w:rsidRDefault="00EE3EEC">
      <w:pPr>
        <w:pStyle w:val="BodyText"/>
      </w:pPr>
      <w:r>
        <w:t> </w:t>
      </w:r>
    </w:p>
    <w:p w14:paraId="1BDDA09E" w14:textId="77777777" w:rsidR="00A643BC" w:rsidRDefault="00EE3EEC">
      <w:pPr>
        <w:pStyle w:val="BodyText"/>
      </w:pPr>
      <w:r>
        <w:t> </w:t>
      </w:r>
    </w:p>
    <w:p w14:paraId="20679FE6" w14:textId="77777777" w:rsidR="00A643BC" w:rsidRDefault="00EE3EEC">
      <w:pPr>
        <w:pStyle w:val="BodyText"/>
      </w:pPr>
      <w:r>
        <w:t> </w:t>
      </w:r>
    </w:p>
    <w:p w14:paraId="426DED82" w14:textId="77777777" w:rsidR="00A643BC" w:rsidRDefault="00EE3EEC">
      <w:pPr>
        <w:pStyle w:val="BodyText"/>
      </w:pPr>
      <w:r>
        <w:t> </w:t>
      </w:r>
    </w:p>
    <w:p w14:paraId="0E3D5B7D" w14:textId="77777777" w:rsidR="00A643BC" w:rsidRDefault="00EE3EEC">
      <w:pPr>
        <w:pStyle w:val="BodyText"/>
      </w:pPr>
      <w:r>
        <w:t> </w:t>
      </w:r>
    </w:p>
    <w:p w14:paraId="62EB73EB" w14:textId="77777777" w:rsidR="00A643BC" w:rsidRDefault="00EE3EEC">
      <w:pPr>
        <w:pStyle w:val="BodyText"/>
      </w:pPr>
      <w:r>
        <w:lastRenderedPageBreak/>
        <w:t> </w:t>
      </w:r>
    </w:p>
    <w:p w14:paraId="7DCAF055" w14:textId="77777777" w:rsidR="00A643BC" w:rsidRDefault="00EE3EEC">
      <w:pPr>
        <w:pStyle w:val="Author"/>
      </w:pPr>
      <w:r>
        <w:t>Author note</w:t>
      </w:r>
    </w:p>
    <w:p w14:paraId="6D72F7A5" w14:textId="77777777" w:rsidR="00A643BC" w:rsidRDefault="00EE3EEC">
      <w:pPr>
        <w:pStyle w:val="BodyText"/>
      </w:pPr>
      <w:r>
        <w:t xml:space="preserve">Correspondence concerning this article should be addressed to S.H. Annabel Chen, HSS 04-19, 48 Nanyang Avenue, Singapore. E-mail: </w:t>
      </w:r>
      <w:hyperlink r:id="rId7">
        <w:r>
          <w:rPr>
            <w:rStyle w:val="Hyperlink"/>
          </w:rPr>
          <w:t>annabelchen@ntu.edu.sg</w:t>
        </w:r>
      </w:hyperlink>
    </w:p>
    <w:p w14:paraId="6E935E10" w14:textId="77777777" w:rsidR="00A643BC" w:rsidRDefault="00EE3EEC">
      <w:pPr>
        <w:pStyle w:val="h1-pagebreak"/>
      </w:pPr>
      <w:r>
        <w:lastRenderedPageBreak/>
        <w:t>Abstract</w:t>
      </w:r>
    </w:p>
    <w:p w14:paraId="268C8606" w14:textId="77777777" w:rsidR="00A643BC" w:rsidRDefault="00EE3EEC">
      <w:pPr>
        <w:pStyle w:val="BodyText"/>
      </w:pPr>
      <w:r>
        <w:t>Heart Rate Variability (HRV) can be estimated using a myriad of mathematical indices, but the lack of systematic comparison between these indices renders the interpretation and evaluation of results tedious. In this study, we assessed the relationship between 57 HRV metrics collected from 302 human recordings using a variety of structure-analysis algorithms. We then applied a meta-clustering approach that combines their results to obtain a robust and reliable view of the observed relationships. We found that HRV metrics can be clustered into 3 groups, representing the core variability features, extreme variability features and frequency/complexity features. From there, we described and discussed their associations, and derived recommendations on which indices to prioritize for parsimonious, yet comprehensive HRV-related data analysis and reporting.</w:t>
      </w:r>
    </w:p>
    <w:p w14:paraId="77FE518B" w14:textId="77777777" w:rsidR="00A643BC" w:rsidRDefault="00EE3EEC">
      <w:pPr>
        <w:pStyle w:val="BodyText"/>
      </w:pPr>
      <w:r>
        <w:rPr>
          <w:i/>
          <w:iCs/>
        </w:rPr>
        <w:t>Keywords:</w:t>
      </w:r>
      <w:r>
        <w:t xml:space="preserve"> HRV, ECG, Clustering</w:t>
      </w:r>
    </w:p>
    <w:p w14:paraId="728B38A1" w14:textId="77777777" w:rsidR="00A643BC" w:rsidRDefault="00EE3EEC">
      <w:pPr>
        <w:pStyle w:val="BodyText"/>
      </w:pPr>
      <w:r>
        <w:rPr>
          <w:i/>
          <w:iCs/>
        </w:rPr>
        <w:t>Word count:</w:t>
      </w:r>
      <w:r>
        <w:t xml:space="preserve"> 4301</w:t>
      </w:r>
    </w:p>
    <w:p w14:paraId="6208717F" w14:textId="185FB2B0" w:rsidR="00A643BC" w:rsidRDefault="00EE3EEC">
      <w:pPr>
        <w:pStyle w:val="h1-pagebreak"/>
      </w:pPr>
      <w:r>
        <w:rPr>
          <w:b/>
        </w:rPr>
        <w:lastRenderedPageBreak/>
        <w:t>Unveiling the Structure of Heart Rate Variability (HRV) Indices: A Data-drive</w:t>
      </w:r>
      <w:r w:rsidR="007E43F2">
        <w:rPr>
          <w:b/>
        </w:rPr>
        <w:t>n</w:t>
      </w:r>
      <w:r>
        <w:rPr>
          <w:b/>
        </w:rPr>
        <w:t xml:space="preserve"> Meta-clustering Approach</w:t>
      </w:r>
    </w:p>
    <w:p w14:paraId="78F6FC76" w14:textId="77777777" w:rsidR="00A643BC" w:rsidRDefault="00EE3EEC">
      <w:pPr>
        <w:pStyle w:val="BodyText"/>
      </w:pPr>
      <w:r>
        <w:t xml:space="preserve">Heart Rate Variability (HRV), reflecting the heart’s ability to effectively regulate and adapt to internal and external environmental changes, has been linked to many physical and mental health outcomes </w:t>
      </w:r>
      <w:commentRangeStart w:id="0"/>
      <w:r>
        <w:t>Forte, Favieri, &amp; Casagrande (2019).</w:t>
      </w:r>
      <w:commentRangeEnd w:id="0"/>
      <w:r w:rsidR="000E083B">
        <w:rPr>
          <w:rStyle w:val="CommentReference"/>
        </w:rPr>
        <w:commentReference w:id="0"/>
      </w:r>
      <w:r>
        <w:t xml:space="preserve"> Conventionally, the various indices used in the assessment of HRV are broadly categorized based on their mathematical underpinnings, with categories traditionally including the </w:t>
      </w:r>
      <w:r>
        <w:rPr>
          <w:i/>
          <w:iCs/>
        </w:rPr>
        <w:t>time-domain</w:t>
      </w:r>
      <w:r>
        <w:t xml:space="preserve">, </w:t>
      </w:r>
      <w:r>
        <w:rPr>
          <w:i/>
          <w:iCs/>
        </w:rPr>
        <w:t>frequency-domain</w:t>
      </w:r>
      <w:r>
        <w:t xml:space="preserve">, and </w:t>
      </w:r>
      <w:r>
        <w:rPr>
          <w:i/>
          <w:iCs/>
        </w:rPr>
        <w:t>nonlinear dynamics</w:t>
      </w:r>
      <w:r>
        <w:t>.</w:t>
      </w:r>
    </w:p>
    <w:p w14:paraId="36402737" w14:textId="22DB8391" w:rsidR="00A643BC" w:rsidRDefault="00EE3EEC">
      <w:pPr>
        <w:pStyle w:val="BodyText"/>
      </w:pPr>
      <w:r>
        <w:t>Time-domain indices are overall the simplest and most straightforward method of quantifying the variability of normal (i.e., excluding abnormal beats such as ectopic beats) heartbeat intervals (NN intervals - NNIs). Some commonly derived indices include</w:t>
      </w:r>
      <w:del w:id="1" w:author="Annabel Chen" w:date="2021-10-21T18:55:00Z">
        <w:r w:rsidDel="000E083B">
          <w:delText xml:space="preserve"> </w:delText>
        </w:r>
        <w:r w:rsidDel="000E083B">
          <w:rPr>
            <w:i/>
            <w:iCs/>
          </w:rPr>
          <w:delText>SDNN</w:delText>
        </w:r>
      </w:del>
      <w:r>
        <w:t>, the standard deviation of all NN intervals</w:t>
      </w:r>
      <w:ins w:id="2" w:author="Annabel Chen" w:date="2021-10-21T18:55:00Z">
        <w:r w:rsidR="000E083B">
          <w:t xml:space="preserve"> (</w:t>
        </w:r>
        <w:r w:rsidR="000E083B">
          <w:rPr>
            <w:i/>
            <w:iCs/>
          </w:rPr>
          <w:t>SDNN)</w:t>
        </w:r>
      </w:ins>
      <w:r>
        <w:t xml:space="preserve">, </w:t>
      </w:r>
      <w:del w:id="3" w:author="Annabel Chen" w:date="2021-10-21T18:55:00Z">
        <w:r w:rsidDel="000E083B">
          <w:rPr>
            <w:i/>
            <w:iCs/>
          </w:rPr>
          <w:delText>RMSSD</w:delText>
        </w:r>
        <w:r w:rsidDel="000E083B">
          <w:delText xml:space="preserve">, </w:delText>
        </w:r>
      </w:del>
      <w:r>
        <w:t>the root mean square of the sum of successive differences of NN intervals</w:t>
      </w:r>
      <w:ins w:id="4" w:author="Annabel Chen" w:date="2021-10-21T18:55:00Z">
        <w:r w:rsidR="000E083B">
          <w:t xml:space="preserve"> (</w:t>
        </w:r>
        <w:r w:rsidR="000E083B">
          <w:rPr>
            <w:i/>
            <w:iCs/>
          </w:rPr>
          <w:t>RMSSD</w:t>
        </w:r>
        <w:r w:rsidR="000E083B">
          <w:t>)</w:t>
        </w:r>
      </w:ins>
      <w:r>
        <w:t xml:space="preserve">, and </w:t>
      </w:r>
      <w:del w:id="5" w:author="Annabel Chen" w:date="2021-10-21T18:55:00Z">
        <w:r w:rsidDel="000E083B">
          <w:rPr>
            <w:i/>
            <w:iCs/>
          </w:rPr>
          <w:delText>pNN50</w:delText>
        </w:r>
        <w:r w:rsidDel="000E083B">
          <w:delText xml:space="preserve">, </w:delText>
        </w:r>
      </w:del>
      <w:r>
        <w:t>the percentage of adjacent NN intervals separated by more than 50ms</w:t>
      </w:r>
      <w:ins w:id="6" w:author="Annabel Chen" w:date="2021-10-21T18:55:00Z">
        <w:r w:rsidR="000E083B">
          <w:t xml:space="preserve"> (</w:t>
        </w:r>
        <w:r w:rsidR="000E083B">
          <w:rPr>
            <w:i/>
            <w:iCs/>
          </w:rPr>
          <w:t>pNN50</w:t>
        </w:r>
        <w:r w:rsidR="000E083B">
          <w:t>)</w:t>
        </w:r>
      </w:ins>
      <w:r>
        <w:t xml:space="preserve">. While time-domain methods offer computational ease, they are less sensitive to distinguish between the contributions of sympathetic and parasympathetic branches (Acharya, Joseph, Kannathal, Lim, &amp; Suri, 2006). Frequency-domain indices, on the other hand, target the assessment of these different regulatory mechanisms by investigating how the HRV power spectrum distributes across different frequency bands (e.g, low frequency, </w:t>
      </w:r>
      <w:r>
        <w:rPr>
          <w:i/>
          <w:iCs/>
        </w:rPr>
        <w:t>LF</w:t>
      </w:r>
      <w:r>
        <w:t xml:space="preserve"> or high frequency, </w:t>
      </w:r>
      <w:r>
        <w:rPr>
          <w:i/>
          <w:iCs/>
        </w:rPr>
        <w:t>HF</w:t>
      </w:r>
      <w:r>
        <w:t xml:space="preserve">). Other indices that fall under the frequency domain include derivatives of the aforementioned components, such as the ratio of </w:t>
      </w:r>
      <w:r>
        <w:rPr>
          <w:i/>
          <w:iCs/>
        </w:rPr>
        <w:t>LF</w:t>
      </w:r>
      <w:r>
        <w:t xml:space="preserve"> to </w:t>
      </w:r>
      <w:r>
        <w:rPr>
          <w:i/>
          <w:iCs/>
        </w:rPr>
        <w:t>HF</w:t>
      </w:r>
      <w:r>
        <w:t xml:space="preserve"> (</w:t>
      </w:r>
      <w:r>
        <w:rPr>
          <w:i/>
          <w:iCs/>
        </w:rPr>
        <w:t>LF/HF</w:t>
      </w:r>
      <w:r>
        <w:t xml:space="preserve">) power and their normalized (e.g., </w:t>
      </w:r>
      <w:r>
        <w:rPr>
          <w:i/>
          <w:iCs/>
        </w:rPr>
        <w:t>LFn</w:t>
      </w:r>
      <w:r>
        <w:t xml:space="preserve">, </w:t>
      </w:r>
      <w:r>
        <w:rPr>
          <w:i/>
          <w:iCs/>
        </w:rPr>
        <w:t>HFn</w:t>
      </w:r>
      <w:r>
        <w:t xml:space="preserve">) and natural logarithmic variants (e.g., </w:t>
      </w:r>
      <w:r>
        <w:rPr>
          <w:i/>
          <w:iCs/>
        </w:rPr>
        <w:t>LnHF</w:t>
      </w:r>
      <w:r>
        <w:t xml:space="preserve">). Finally, drawn from concepts of non-linear dynamics and chaos theory (Golberger, 1996; </w:t>
      </w:r>
      <w:commentRangeStart w:id="7"/>
      <w:r>
        <w:t xml:space="preserve">Lau, Pham, Annabel, &amp; Makowski, 2021 </w:t>
      </w:r>
      <w:commentRangeEnd w:id="7"/>
      <w:r w:rsidR="000452E4">
        <w:rPr>
          <w:rStyle w:val="CommentReference"/>
        </w:rPr>
        <w:commentReference w:id="7"/>
      </w:r>
      <w:r>
        <w:t xml:space="preserve">), non-linear indices were introduced to better </w:t>
      </w:r>
      <w:r>
        <w:lastRenderedPageBreak/>
        <w:t xml:space="preserve">characterize the complex physiological mechanisms underlying HRV. Prominent indices include measures obtained from a Poincaré plot where an ellipse is fitted to a scatterplot of each NN interval against its preceding one (e.g., the standard deviation of the short-term, </w:t>
      </w:r>
      <w:r>
        <w:rPr>
          <w:i/>
          <w:iCs/>
        </w:rPr>
        <w:t>SD1</w:t>
      </w:r>
      <w:r>
        <w:t xml:space="preserve"> and long-term, </w:t>
      </w:r>
      <w:r>
        <w:rPr>
          <w:i/>
          <w:iCs/>
        </w:rPr>
        <w:t>SD2</w:t>
      </w:r>
      <w:r>
        <w:t xml:space="preserve"> NN interval variability, as well as its corresponding ratio, </w:t>
      </w:r>
      <w:r>
        <w:rPr>
          <w:i/>
          <w:iCs/>
        </w:rPr>
        <w:t>SD1/SD2</w:t>
      </w:r>
      <w:r>
        <w:t>, Brennan, Palaniswami, &amp; Kamen, 2001). Other non-linear indices that fall under this category, such as Detrended Fluctuation Analysis (</w:t>
      </w:r>
      <w:r>
        <w:rPr>
          <w:i/>
          <w:iCs/>
        </w:rPr>
        <w:t>DFA</w:t>
      </w:r>
      <w:r>
        <w:t xml:space="preserve">), multi-fractal </w:t>
      </w:r>
      <w:r>
        <w:rPr>
          <w:i/>
          <w:iCs/>
        </w:rPr>
        <w:t>DFA</w:t>
      </w:r>
      <w:r>
        <w:t xml:space="preserve"> (</w:t>
      </w:r>
      <w:r>
        <w:rPr>
          <w:i/>
          <w:iCs/>
        </w:rPr>
        <w:t>MF-DFA</w:t>
      </w:r>
      <w:r>
        <w:t>) and correlation dimension (</w:t>
      </w:r>
      <w:r>
        <w:rPr>
          <w:i/>
          <w:iCs/>
        </w:rPr>
        <w:t>CD</w:t>
      </w:r>
      <w:r>
        <w:t>), account for the fractal properties of HRV, while entropy measures like approximate entropy (</w:t>
      </w:r>
      <w:r>
        <w:rPr>
          <w:i/>
          <w:iCs/>
        </w:rPr>
        <w:t>ApEn</w:t>
      </w:r>
      <w:r>
        <w:t>), sample entropy (</w:t>
      </w:r>
      <w:r>
        <w:rPr>
          <w:i/>
          <w:iCs/>
        </w:rPr>
        <w:t>SampEn</w:t>
      </w:r>
      <w:r>
        <w:t>), and multiscale entropy (</w:t>
      </w:r>
      <w:r>
        <w:rPr>
          <w:i/>
          <w:iCs/>
        </w:rPr>
        <w:t>MSE</w:t>
      </w:r>
      <w:r>
        <w:t>) quantify the amount of regularity in the heart rate (HR) time series (Voss, Schulz, Schroeder, Baumert, &amp; Caminal, 2009). However, new methods are continually being developed, including time-frequency domain analysis (Faust, Acharya, Krishnan, &amp; Min, 2004) and HR fragmentation (Costa, Davis, &amp; Goldberger, 2017). For a more comprehensive description of all HRV indices, see Pham, Lau, Chen, and Makowski (2021).</w:t>
      </w:r>
    </w:p>
    <w:p w14:paraId="562D35A2" w14:textId="66F37C81" w:rsidR="00A643BC" w:rsidRDefault="00EE3EEC">
      <w:pPr>
        <w:pStyle w:val="BodyText"/>
      </w:pPr>
      <w:r>
        <w:t xml:space="preserve">In light of the popularity of HRV analysis for investigating health and disease, the multitude of existing metrics warrants some concerns. Firstly, the functional association of these indices with physiological mechanisms is poorly understood (Fatisson, Oswald, &amp; Lalonde, 2016; Hayano &amp; Yuda, 2019), with the indices often used interchangeably to describe HRV as a general concept. This not only makes it difficult to interpret and report the complex patterns of (sometimes inconsistent) results but can also aggravate replicability issues, as different studies, when examining the same phenomenon (e.g., cognitive flexibility, aging), might rely on different indices to describe the relationships with HRV. Apart from this conceptual hurdle pertaining to the unclear relationship between the mathematical indices and their physiological meaning, another pragmatic issue lies in the shared similarities and overlaps between many of these metrics. For instance, early studies have investigated the relationships between time-domain and </w:t>
      </w:r>
      <w:r>
        <w:lastRenderedPageBreak/>
        <w:t xml:space="preserve">frequency-domain indices, showing that not only were </w:t>
      </w:r>
      <w:r>
        <w:rPr>
          <w:i/>
          <w:iCs/>
        </w:rPr>
        <w:t>RMSSD</w:t>
      </w:r>
      <w:r>
        <w:t xml:space="preserve"> and </w:t>
      </w:r>
      <w:r>
        <w:rPr>
          <w:i/>
          <w:iCs/>
        </w:rPr>
        <w:t>pNN50</w:t>
      </w:r>
      <w:r>
        <w:t xml:space="preserve"> strongly correlated with each other (above 0.9, Bigger Jr et al., 1989), they were also highly associated with </w:t>
      </w:r>
      <w:r>
        <w:rPr>
          <w:i/>
          <w:iCs/>
        </w:rPr>
        <w:t>HF</w:t>
      </w:r>
      <w:r>
        <w:t xml:space="preserve"> power (Bigger Jr et al., 1989; Kleiger, Stein, &amp; Bigger Jr, 2005; Otzenberger et al., 1998), suggesting that these measures could be treated as surrogates for each other in assessing the parasympathetic modulation of HRV. This observation is warranted given that the former is computed from the differences across consecutive NN intervals, and hence, they reflect mainly high-frequency oscillatory patterns in HR and are independent of long-term changes. On the other hand, </w:t>
      </w:r>
      <w:r>
        <w:rPr>
          <w:i/>
          <w:iCs/>
        </w:rPr>
        <w:t>SDNN</w:t>
      </w:r>
      <w:r>
        <w:t xml:space="preserve">, which has been thought to reflect both sympathetic and parasympathetic activity, is correlated to total power in the HRV power spectrum (Bigger Jr et al., 1989). Recent years also witnessed the emergence of debates regarding the traditional conceptualization of </w:t>
      </w:r>
      <w:r>
        <w:rPr>
          <w:i/>
          <w:iCs/>
        </w:rPr>
        <w:t>SD1</w:t>
      </w:r>
      <w:r>
        <w:t xml:space="preserve"> and </w:t>
      </w:r>
      <w:r>
        <w:rPr>
          <w:i/>
          <w:iCs/>
        </w:rPr>
        <w:t>SD2</w:t>
      </w:r>
      <w:r>
        <w:t xml:space="preserve"> as non-linear indices, particularly when Ciccone et al. (2017) pointed out that </w:t>
      </w:r>
      <w:r>
        <w:rPr>
          <w:i/>
          <w:iCs/>
        </w:rPr>
        <w:t>RMSSD</w:t>
      </w:r>
      <w:r>
        <w:t xml:space="preserve"> and </w:t>
      </w:r>
      <w:r>
        <w:rPr>
          <w:i/>
          <w:iCs/>
        </w:rPr>
        <w:t>SD1</w:t>
      </w:r>
      <w:r>
        <w:t xml:space="preserve"> are actually mathematically equivalent. Consequently, studies that report both of these short-term HRV indices often independently arrive at identical statistical results without addressing this equivalence Leite et al. (2015). Additionally, other studies have also drawn similarities between </w:t>
      </w:r>
      <w:r>
        <w:rPr>
          <w:i/>
          <w:iCs/>
        </w:rPr>
        <w:t>SD1/SD2</w:t>
      </w:r>
      <w:r>
        <w:t xml:space="preserve"> and </w:t>
      </w:r>
      <w:r>
        <w:rPr>
          <w:i/>
          <w:iCs/>
        </w:rPr>
        <w:t>LF/HF</w:t>
      </w:r>
      <w:r>
        <w:t xml:space="preserve"> in their indexing of the balance between short- and long-term HRV (Brennan, Palaniswami, &amp; Kamen, 2002; Guzik et al., 2007). These overlaps, if not taken into account in analyses, can lead to statistical issues, such as inflated confidence in the results (shown by an artificially high number of indices seemingly agreeing with a given trend), collinearity issues (if multiple indices are jointly used as predictors), potential over-correction (e.g., for Bonferroni-type p-value adjustment methods), and needlessly complex and cluttered patterns of results (Dormann et al., 2013; Mela &amp; Kopalle, 2002; Næs &amp; Mevik, 2001).</w:t>
      </w:r>
    </w:p>
    <w:p w14:paraId="1F6F5AB9" w14:textId="77777777" w:rsidR="00A643BC" w:rsidRDefault="00EE3EEC">
      <w:pPr>
        <w:pStyle w:val="BodyText"/>
      </w:pPr>
      <w:r>
        <w:t xml:space="preserve">The aim of this study is thus to increase the understanding of the relationships between HRV indices using a data-driven approach. Beyond simply computing and reporting the correlations between the indices, the goal is to assess the presence of groups (i.e., clusters) of </w:t>
      </w:r>
      <w:r>
        <w:lastRenderedPageBreak/>
        <w:t xml:space="preserve">metrics, subsequently describe them, and discuss hypotheses as to their existence. While there exist different approaches to assign data to different groups based on their level of associations (see Nguyen Phuc Thu et al., 2019), there is no gold standard or clear guidelines to determine the most appropriate method for grouping these physiological indices. As such, choosing one method and presenting its solution as a definitive one can be misleading. Thus, we will explore the structure of HRV indices using a consensus-based methodology (Bhattacharjee et al., 2001; Kuncheva, 2014; Monti, Tamayo, Mesirov, &amp; Golub, 2003), henceforth referred to as </w:t>
      </w:r>
      <w:r>
        <w:rPr>
          <w:i/>
          <w:iCs/>
        </w:rPr>
        <w:t>meta-clustering</w:t>
      </w:r>
      <w:r>
        <w:t>, where the results of multiple structure analysis approaches are systematically combined to highlight the most robust associations between HRV indices.</w:t>
      </w:r>
    </w:p>
    <w:p w14:paraId="0DF84101" w14:textId="15F2A2E4" w:rsidR="00A643BC" w:rsidRDefault="00EE3EEC">
      <w:pPr>
        <w:pStyle w:val="Heading1"/>
      </w:pPr>
      <w:bookmarkStart w:id="8" w:name="methods"/>
      <w:r>
        <w:t>Methods</w:t>
      </w:r>
    </w:p>
    <w:p w14:paraId="07E27605" w14:textId="4687C567" w:rsidR="00A643BC" w:rsidRDefault="00EE3EEC">
      <w:pPr>
        <w:pStyle w:val="FirstParagraph"/>
      </w:pPr>
      <w:r>
        <w:t xml:space="preserve">The electrocardiogram (ECG) data of 302 participants were extracted from 6 open-access databases described below. The script to download and format the databases are available at </w:t>
      </w:r>
      <w:hyperlink r:id="rId12">
        <w:r>
          <w:rPr>
            <w:rStyle w:val="Hyperlink"/>
          </w:rPr>
          <w:t>https://github.com/neuropsychology/NeuroKit/data/</w:t>
        </w:r>
      </w:hyperlink>
      <w:ins w:id="9" w:author="Annabel Chen" w:date="2021-10-21T19:00:00Z">
        <w:r w:rsidR="00AE5CC5">
          <w:rPr>
            <w:rStyle w:val="Hyperlink"/>
          </w:rPr>
          <w:t>.</w:t>
        </w:r>
      </w:ins>
      <w:r>
        <w:t xml:space="preserve"> The processed data, as well as the full reproducible analysis script, including additional descriptions of each approach and the solutions of each individual clustering method, are available at this GitHub repository (</w:t>
      </w:r>
      <w:hyperlink r:id="rId13">
        <w:r>
          <w:rPr>
            <w:rStyle w:val="Hyperlink"/>
          </w:rPr>
          <w:t>https://github.com/Tam-Pham/HRVStructure</w:t>
        </w:r>
      </w:hyperlink>
      <w:r>
        <w:t>).</w:t>
      </w:r>
    </w:p>
    <w:p w14:paraId="15D64934" w14:textId="77777777" w:rsidR="00A643BC" w:rsidRDefault="00EE3EEC">
      <w:pPr>
        <w:pStyle w:val="Heading2"/>
      </w:pPr>
      <w:bookmarkStart w:id="10" w:name="databases"/>
      <w:r>
        <w:t>1.1</w:t>
      </w:r>
      <w:r>
        <w:tab/>
        <w:t>Databases</w:t>
      </w:r>
    </w:p>
    <w:p w14:paraId="58C309E2" w14:textId="77777777" w:rsidR="00A643BC" w:rsidRDefault="00EE3EEC">
      <w:pPr>
        <w:pStyle w:val="FirstParagraph"/>
      </w:pPr>
      <w:r>
        <w:t>The Glasgow University Database (GUDB) database (Howell &amp; Porr, 2018) contains ECG recordings from 25 healthy participants (&gt; 18 years old) performing five different two-minute tasks (sitting, doing a maths test on a tablet, walking on a treadmill, running on a treadmill, using a handbike). All recordings were sampled at 250 Hz.</w:t>
      </w:r>
    </w:p>
    <w:p w14:paraId="4D5F1392" w14:textId="77777777" w:rsidR="00A643BC" w:rsidRDefault="00EE3EEC">
      <w:pPr>
        <w:pStyle w:val="BodyText"/>
      </w:pPr>
      <w:r>
        <w:lastRenderedPageBreak/>
        <w:t>The MIT-BIH Arrhythmia Database (MIT-Arrhythmia and MIT-Arrhythmia-x) database (Moody &amp; Mark, 2001) contains 48 ECG recordings (25 men, 32-89 years old; 22 women, 23-89 years old) from a mixed population of patients. All recordings were sampled at 360 Hz and lasted for 30 minutes.</w:t>
      </w:r>
    </w:p>
    <w:p w14:paraId="537E942A" w14:textId="77777777" w:rsidR="00A643BC" w:rsidRDefault="00EE3EEC">
      <w:pPr>
        <w:pStyle w:val="BodyText"/>
      </w:pPr>
      <w:r>
        <w:t>The Fantasia database (Iyengar, Peng, Morin, Goldberger, &amp; Lipsitz, 1996) contains ECG recordings from 20 young (21-34 years old) and 20 elderly (68-85 years old) healthy participants. All participants remained in a resting state in sinus rhythm while watching the movie Fantasia (Disney, 1940) that helped to maintain wakefulness. All recordings were sampled at 250 Hz and lasted for 120 minutes.</w:t>
      </w:r>
    </w:p>
    <w:p w14:paraId="3A06FE14" w14:textId="77777777" w:rsidR="00A643BC" w:rsidRDefault="00EE3EEC">
      <w:pPr>
        <w:pStyle w:val="BodyText"/>
      </w:pPr>
      <w:r>
        <w:t>The MIT-BIH Normal Sinus Rhythm Database (MIT-Normal) database (Goldberger et al., 2000) contains long-term (</w:t>
      </w:r>
      <m:oMath>
        <m:r>
          <m:rPr>
            <m:sty m:val="p"/>
          </m:rPr>
          <w:rPr>
            <w:rFonts w:ascii="Cambria Math" w:hAnsi="Cambria Math"/>
          </w:rPr>
          <m:t>≈</m:t>
        </m:r>
      </m:oMath>
      <w:r>
        <w:t>. 24h) ECG recordings from 18 participants (5 men, 26-45 years old; 13 women, 20-50 years old). All recordings were sampled at 128 Hz and due to memory limits, we kept only the second and third hours of each recording (with the loose assumption that the first hour might be less representative of the rest of the recording and a duration of 120 minutes to match those from Fantasia database).</w:t>
      </w:r>
    </w:p>
    <w:p w14:paraId="394E118B" w14:textId="77777777" w:rsidR="00A643BC" w:rsidRDefault="00EE3EEC">
      <w:pPr>
        <w:pStyle w:val="BodyText"/>
      </w:pPr>
      <w:commentRangeStart w:id="11"/>
      <w:r>
        <w:t>The MIT-BIH Long-term ECG Database (MIT-Long-term) database (Goldberger et al., 2000) contains long-term (14 to 22 hours each) ECG recordings from 7 participants (6 men, 46-88 years old; 1 woman, 71 years old). All recordings were sampled at 128 Hz and due to memory limits, we kept only the second and third hours of each recording.</w:t>
      </w:r>
      <w:commentRangeEnd w:id="11"/>
      <w:r w:rsidR="00542B14">
        <w:rPr>
          <w:rStyle w:val="CommentReference"/>
        </w:rPr>
        <w:commentReference w:id="11"/>
      </w:r>
    </w:p>
    <w:p w14:paraId="0303D7E4" w14:textId="77777777" w:rsidR="00A643BC" w:rsidRDefault="00EE3EEC">
      <w:pPr>
        <w:pStyle w:val="BodyText"/>
      </w:pPr>
      <w:r>
        <w:t xml:space="preserve">The last dataset came from resting-state </w:t>
      </w:r>
      <w:hyperlink r:id="rId14">
        <w:r>
          <w:rPr>
            <w:rStyle w:val="Hyperlink"/>
          </w:rPr>
          <w:t>https://github.com/neuropsychology/RestingState</w:t>
        </w:r>
      </w:hyperlink>
      <w:r>
        <w:t xml:space="preserve"> recordings of authors’ other empirical studies. This dataset contains ECG recordings sampled at </w:t>
      </w:r>
      <w:r>
        <w:lastRenderedPageBreak/>
        <w:t>4000 Hz from 43 healthy participants (&gt; 18 years old) that underwent 8 minutes of eyes-closed, seated position, resting state.</w:t>
      </w:r>
    </w:p>
    <w:p w14:paraId="457E09DD" w14:textId="77777777" w:rsidR="00A643BC" w:rsidRDefault="00EE3EEC">
      <w:pPr>
        <w:pStyle w:val="Heading2"/>
      </w:pPr>
      <w:bookmarkStart w:id="12" w:name="data-analysis"/>
      <w:bookmarkEnd w:id="10"/>
      <w:r>
        <w:t>1.2</w:t>
      </w:r>
      <w:r>
        <w:tab/>
        <w:t>Data Analysis</w:t>
      </w:r>
    </w:p>
    <w:p w14:paraId="0F4D3A6F" w14:textId="77777777" w:rsidR="00A643BC" w:rsidRDefault="00EE3EEC">
      <w:pPr>
        <w:pStyle w:val="FirstParagraph"/>
      </w:pPr>
      <w:r>
        <w:t xml:space="preserve">The </w:t>
      </w:r>
      <w:r>
        <w:rPr>
          <w:rStyle w:val="VerbatimChar"/>
        </w:rPr>
        <w:t>NeuroKit2</w:t>
      </w:r>
      <w:r>
        <w:t xml:space="preserve"> software (Makowski et al., 2021) was used to preprocess the raw ECG signals (when available), locate R-peaks and subsequently compute all the HRV indices (see </w:t>
      </w:r>
      <w:r>
        <w:rPr>
          <w:b/>
          <w:bCs/>
        </w:rPr>
        <w:t>Table 1</w:t>
      </w:r>
      <w:r>
        <w:t xml:space="preserve"> for the abbreviations and description of all HRV indices). The rest of the data analysis was carried out with R (R Core Team, 2019) and the </w:t>
      </w:r>
      <w:r>
        <w:rPr>
          <w:i/>
          <w:iCs/>
        </w:rPr>
        <w:t>easystats</w:t>
      </w:r>
      <w:r>
        <w:t xml:space="preserve"> ecosystem (Ludecke, Waggoner, &amp; Makowski, 2019; Lüdecke et al., 2021; Makowski, Ben-Shachar, &amp; Ludecke, 2019; Makowski, Ben-Shachar, Patil, &amp; Lüdecke, 2020). Reproducible scripts are available at </w:t>
      </w:r>
      <w:hyperlink r:id="rId15">
        <w:r>
          <w:rPr>
            <w:rStyle w:val="Hyperlink"/>
          </w:rPr>
          <w:t>https://github.com/Tam-Pham/HRVStructure</w:t>
        </w:r>
      </w:hyperlink>
      <w:r>
        <w:t>.</w:t>
      </w:r>
    </w:p>
    <w:p w14:paraId="20C761F5" w14:textId="77777777" w:rsidR="00A643BC" w:rsidRDefault="00EE3EEC">
      <w:pPr>
        <w:pStyle w:val="BodyText"/>
      </w:pPr>
      <w:r>
        <w:t xml:space="preserve">We started by identifying indices that were near-perfect duplicates (|r| &gt; 0.999) and removed them (to prevent further statistical issues such as positive definite correlation matrices). For each index, we then removed extreme observations (&gt; .9999 percentile of the median absolute deviation from the median) - </w:t>
      </w:r>
      <m:oMath>
        <m:r>
          <m:rPr>
            <m:sty m:val="p"/>
          </m:rPr>
          <w:rPr>
            <w:rFonts w:ascii="Cambria Math" w:hAnsi="Cambria Math"/>
          </w:rPr>
          <m:t>≈</m:t>
        </m:r>
      </m:oMath>
      <w:r>
        <w:t xml:space="preserve"> 4% of data - using the </w:t>
      </w:r>
      <w:r>
        <w:rPr>
          <w:rStyle w:val="VerbatimChar"/>
        </w:rPr>
        <w:t>check_outliers</w:t>
      </w:r>
      <w:r>
        <w:t xml:space="preserve"> function in the </w:t>
      </w:r>
      <w:r>
        <w:rPr>
          <w:i/>
          <w:iCs/>
        </w:rPr>
        <w:t>performance</w:t>
      </w:r>
      <w:r>
        <w:t xml:space="preserve"> R package (Lüdecke, Ben-Shachar, Patil, Waggoner, &amp; Makowski, 2021). On average, 5.61% of data was detected as outliers and removed. Multiple structural methods were then applied to analyze the associations between the HRV indices, such as dimensionality analyses (including Principal Component Analysis - PCA, and Exploratory Factor Analysis - EFA), clustering (including k-means, k-medoids, hierarchical clustering, DBSCAN, HBSCAN, mixture model algorithms), as well as network-based approaches (exploratory graph analysis; EGA). While the individual solutions are described in the Supplementary Materials, the study aimed to aggregate them to identify the robust groups identified across these methods.</w:t>
      </w:r>
    </w:p>
    <w:p w14:paraId="1C05BF3C" w14:textId="77777777" w:rsidR="00A643BC" w:rsidRDefault="00EE3EEC">
      <w:pPr>
        <w:pStyle w:val="BodyText"/>
      </w:pPr>
      <w:r>
        <w:lastRenderedPageBreak/>
        <w:t xml:space="preserve">The </w:t>
      </w:r>
      <w:r>
        <w:rPr>
          <w:i/>
          <w:iCs/>
        </w:rPr>
        <w:t>meta-clustering</w:t>
      </w:r>
      <w:r>
        <w:t xml:space="preserve"> approach (Lüdecke, Ben-Shachar, Patil, &amp; Makowski, 2020; which finds echoes in </w:t>
      </w:r>
      <w:r>
        <w:rPr>
          <w:i/>
          <w:iCs/>
        </w:rPr>
        <w:t>consensus clustering</w:t>
      </w:r>
      <w:r>
        <w:t xml:space="preserve">; see Monti, Tamayo, Mesirov, &amp; Golub, 2003) treats the unique clustering solutions as an ensemble, from which a probability matrix is derived (see </w:t>
      </w:r>
      <w:r>
        <w:rPr>
          <w:b/>
          <w:bCs/>
        </w:rPr>
        <w:t>Figure 1</w:t>
      </w:r>
      <w:r>
        <w:t>). This matrix contains, for each pair of HRV indices, the probability of being grouped together. For instance, if two indices have been assigned to a similar cluster by 5 out of 10 clustering methods, then the probability associated with this pair is 0.5. This probability matrix is then treated as a distance matrix and submitted to hierarchical clustering. Essentially, this approach is based on the notion that, as each clustering algorithm embodies a different angle by which it sees the data, cross-validating the phenomenon of interest using different angles leads to more accurate results.</w:t>
      </w:r>
    </w:p>
    <w:p w14:paraId="2386225C" w14:textId="3AED605E" w:rsidR="00A643BC" w:rsidRDefault="00EE3EEC">
      <w:pPr>
        <w:pStyle w:val="Heading1"/>
      </w:pPr>
      <w:bookmarkStart w:id="13" w:name="results"/>
      <w:bookmarkEnd w:id="8"/>
      <w:bookmarkEnd w:id="12"/>
      <w:r>
        <w:t>Results</w:t>
      </w:r>
    </w:p>
    <w:p w14:paraId="6BE0FAC9" w14:textId="012A9CD4" w:rsidR="00A643BC" w:rsidRDefault="00EE3EEC">
      <w:pPr>
        <w:pStyle w:val="FirstParagraph"/>
      </w:pPr>
      <w:r>
        <w:t xml:space="preserve">Indices that were </w:t>
      </w:r>
      <w:del w:id="14" w:author="Annabel Chen" w:date="2021-10-21T19:12:00Z">
        <w:r w:rsidDel="000C3F67">
          <w:delText xml:space="preserve">appeared </w:delText>
        </w:r>
      </w:del>
      <w:ins w:id="15" w:author="Annabel Chen" w:date="2021-10-21T19:12:00Z">
        <w:r w:rsidR="000C3F67">
          <w:t xml:space="preserve">identified </w:t>
        </w:r>
      </w:ins>
      <w:r>
        <w:t xml:space="preserve">as redundant in the correlation analysis, and subsequently removed, included 1) </w:t>
      </w:r>
      <w:r>
        <w:rPr>
          <w:i/>
          <w:iCs/>
        </w:rPr>
        <w:t>SDSD</w:t>
      </w:r>
      <w:r>
        <w:t xml:space="preserve">, </w:t>
      </w:r>
      <w:r>
        <w:rPr>
          <w:i/>
          <w:iCs/>
        </w:rPr>
        <w:t>SD1</w:t>
      </w:r>
      <w:r>
        <w:t xml:space="preserve">, </w:t>
      </w:r>
      <w:r>
        <w:rPr>
          <w:i/>
          <w:iCs/>
        </w:rPr>
        <w:t>SD1a</w:t>
      </w:r>
      <w:r>
        <w:t xml:space="preserve"> and </w:t>
      </w:r>
      <w:r>
        <w:rPr>
          <w:i/>
          <w:iCs/>
        </w:rPr>
        <w:t>SD1d</w:t>
      </w:r>
      <w:r>
        <w:t xml:space="preserve"> (duplicates of RMSSD); 2) </w:t>
      </w:r>
      <w:r>
        <w:rPr>
          <w:i/>
          <w:iCs/>
        </w:rPr>
        <w:t>SDNNa</w:t>
      </w:r>
      <w:r>
        <w:t xml:space="preserve"> and </w:t>
      </w:r>
      <w:r>
        <w:rPr>
          <w:i/>
          <w:iCs/>
        </w:rPr>
        <w:t>SDNNd</w:t>
      </w:r>
      <w:r>
        <w:t xml:space="preserve"> (duplicates of </w:t>
      </w:r>
      <w:r>
        <w:rPr>
          <w:i/>
          <w:iCs/>
        </w:rPr>
        <w:t>SDNN</w:t>
      </w:r>
      <w:r>
        <w:t xml:space="preserve">); 3) </w:t>
      </w:r>
      <w:r>
        <w:rPr>
          <w:i/>
          <w:iCs/>
        </w:rPr>
        <w:t>SD2a</w:t>
      </w:r>
      <w:r>
        <w:t xml:space="preserve"> and </w:t>
      </w:r>
      <w:r>
        <w:rPr>
          <w:i/>
          <w:iCs/>
        </w:rPr>
        <w:t>SD2d</w:t>
      </w:r>
      <w:r>
        <w:t xml:space="preserve"> (duplicates of </w:t>
      </w:r>
      <w:r>
        <w:rPr>
          <w:i/>
          <w:iCs/>
        </w:rPr>
        <w:t>SD2</w:t>
      </w:r>
      <w:r>
        <w:t xml:space="preserve">); 4) </w:t>
      </w:r>
      <w:r>
        <w:rPr>
          <w:i/>
          <w:iCs/>
        </w:rPr>
        <w:t>Cd</w:t>
      </w:r>
      <w:r>
        <w:t xml:space="preserve"> (duplicate of </w:t>
      </w:r>
      <w:r>
        <w:rPr>
          <w:i/>
          <w:iCs/>
        </w:rPr>
        <w:t>Ca</w:t>
      </w:r>
      <w:r>
        <w:t xml:space="preserve">); 5) </w:t>
      </w:r>
      <w:r>
        <w:rPr>
          <w:i/>
          <w:iCs/>
        </w:rPr>
        <w:t>C1d</w:t>
      </w:r>
      <w:r>
        <w:t xml:space="preserve"> (duplicate of </w:t>
      </w:r>
      <w:r>
        <w:rPr>
          <w:i/>
          <w:iCs/>
        </w:rPr>
        <w:t>C1a</w:t>
      </w:r>
      <w:r>
        <w:t xml:space="preserve">); and 6) </w:t>
      </w:r>
      <w:r>
        <w:rPr>
          <w:i/>
          <w:iCs/>
        </w:rPr>
        <w:t>C2d</w:t>
      </w:r>
      <w:r>
        <w:t xml:space="preserve"> (duplicate of </w:t>
      </w:r>
      <w:r>
        <w:rPr>
          <w:i/>
          <w:iCs/>
        </w:rPr>
        <w:t>C2a</w:t>
      </w:r>
      <w:r>
        <w:t xml:space="preserve">). The indices that were kept were selected based on their higher popularity (e.g., </w:t>
      </w:r>
      <w:r>
        <w:rPr>
          <w:i/>
          <w:iCs/>
        </w:rPr>
        <w:t>RMSSD</w:t>
      </w:r>
      <w:r>
        <w:t xml:space="preserve">) or functional meaning (e.g., acceleration for </w:t>
      </w:r>
      <w:r>
        <w:rPr>
          <w:i/>
          <w:iCs/>
        </w:rPr>
        <w:t>Ca</w:t>
      </w:r>
      <w:r>
        <w:t>).</w:t>
      </w:r>
    </w:p>
    <w:p w14:paraId="3101E948" w14:textId="77777777" w:rsidR="00A643BC" w:rsidRDefault="00EE3EEC">
      <w:pPr>
        <w:pStyle w:val="BodyText"/>
      </w:pPr>
      <w:r>
        <w:t xml:space="preserve">PCA solutions with 9 and 12 components were deemed suitable (see the </w:t>
      </w:r>
      <w:r>
        <w:rPr>
          <w:rStyle w:val="VerbatimChar"/>
        </w:rPr>
        <w:t>n_components</w:t>
      </w:r>
      <w:r>
        <w:t xml:space="preserve"> function in the </w:t>
      </w:r>
      <w:r>
        <w:rPr>
          <w:i/>
          <w:iCs/>
        </w:rPr>
        <w:t>parameters</w:t>
      </w:r>
      <w:r>
        <w:t xml:space="preserve"> package, Lüdecke, Ben-Shachar, Patil, &amp; Makowski, 2020) and extracted, and each component was treated as a cluster containing indices with the highest loadings. Following a similar optimizing procedure, two solutions of 9 factors and 12 factors </w:t>
      </w:r>
      <w:r>
        <w:lastRenderedPageBreak/>
        <w:t xml:space="preserve">were extracted using EFA. See </w:t>
      </w:r>
      <w:r>
        <w:rPr>
          <w:b/>
          <w:bCs/>
        </w:rPr>
        <w:t>Tables 1-4</w:t>
      </w:r>
      <w:r>
        <w:t xml:space="preserve"> in </w:t>
      </w:r>
      <w:r>
        <w:rPr>
          <w:i/>
          <w:iCs/>
        </w:rPr>
        <w:t>Supplementary Material</w:t>
      </w:r>
      <w:r>
        <w:t xml:space="preserve"> for the item loadings of dimension solutions.</w:t>
      </w:r>
    </w:p>
    <w:p w14:paraId="315F372A" w14:textId="77777777" w:rsidR="00A643BC" w:rsidRDefault="00EE3EEC">
      <w:pPr>
        <w:pStyle w:val="BodyText"/>
      </w:pPr>
      <w:r>
        <w:t xml:space="preserve">Three optimal structure solutions of 2-cluster, 7-cluster, and 10-cluster were identified for k-means clustering (see the </w:t>
      </w:r>
      <w:r>
        <w:rPr>
          <w:rStyle w:val="VerbatimChar"/>
        </w:rPr>
        <w:t>n_clusters</w:t>
      </w:r>
      <w:r>
        <w:t xml:space="preserve"> function in the </w:t>
      </w:r>
      <w:r>
        <w:rPr>
          <w:i/>
          <w:iCs/>
        </w:rPr>
        <w:t>parameters</w:t>
      </w:r>
      <w:r>
        <w:t xml:space="preserve"> package) and a 3-cluster solution was extracted for k-medoids clustering (see </w:t>
      </w:r>
      <w:r>
        <w:rPr>
          <w:rStyle w:val="VerbatimChar"/>
        </w:rPr>
        <w:t>pamk</w:t>
      </w:r>
      <w:r>
        <w:t xml:space="preserve"> function, Hennig &amp; Imports, 2015). Two hierarchical clustering models were also constructed using Euclidean distance method and average linkage method. These bootstrapping-based solutions to cluster selection with a confidence level of 90% and 95% identified 13 and 11 significant clusters respectively (see Suzuki &amp; Shimodaira, 2006). Other unsupervised clustering approaches, DBSCAN and HDBSCAN, suggested two additional structure solutions of respectively 6 and 15 clusters, and the mixture model yielded a solution of 6 clusters. See </w:t>
      </w:r>
      <w:r>
        <w:rPr>
          <w:b/>
          <w:bCs/>
        </w:rPr>
        <w:t>Figure 1-9</w:t>
      </w:r>
      <w:r>
        <w:t xml:space="preserve"> in </w:t>
      </w:r>
      <w:r>
        <w:rPr>
          <w:i/>
          <w:iCs/>
        </w:rPr>
        <w:t>Supplementary Material</w:t>
      </w:r>
      <w:r>
        <w:t xml:space="preserve"> for the clustergrams/ deprograms results of clustering solutions.</w:t>
      </w:r>
    </w:p>
    <w:p w14:paraId="2CD40F17" w14:textId="77777777" w:rsidR="00A643BC" w:rsidRDefault="00EE3EEC">
      <w:pPr>
        <w:pStyle w:val="BodyText"/>
      </w:pPr>
      <w:r>
        <w:t xml:space="preserve">Finally, two solutions were extracted from the network-based EGA approach using two network estimation algorithms, </w:t>
      </w:r>
      <w:r>
        <w:rPr>
          <w:i/>
          <w:iCs/>
        </w:rPr>
        <w:t>GLASSO</w:t>
      </w:r>
      <w:r>
        <w:t xml:space="preserve"> and </w:t>
      </w:r>
      <w:r>
        <w:rPr>
          <w:i/>
          <w:iCs/>
        </w:rPr>
        <w:t>TMFG</w:t>
      </w:r>
      <w:r>
        <w:t xml:space="preserve">, in combination with the </w:t>
      </w:r>
      <w:r>
        <w:rPr>
          <w:i/>
          <w:iCs/>
        </w:rPr>
        <w:t>louvian</w:t>
      </w:r>
      <w:r>
        <w:t xml:space="preserve"> network community detection algorithm (H. Golino, Christensen, &amp; Moulder, 2020; Hudson Golino et al., 2020). The two networks were associated with structures of 7 and 6 clusters respectively. See </w:t>
      </w:r>
      <w:r>
        <w:rPr>
          <w:b/>
          <w:bCs/>
        </w:rPr>
        <w:t>Figure 10-11</w:t>
      </w:r>
      <w:r>
        <w:t xml:space="preserve"> in </w:t>
      </w:r>
      <w:r>
        <w:rPr>
          <w:i/>
          <w:iCs/>
        </w:rPr>
        <w:t>Supplementary Material</w:t>
      </w:r>
      <w:r>
        <w:t xml:space="preserve"> for the results of network solutions.</w:t>
      </w:r>
    </w:p>
    <w:p w14:paraId="5E53AE1C" w14:textId="77777777" w:rsidR="00A643BC" w:rsidRDefault="00EE3EEC">
      <w:pPr>
        <w:pStyle w:val="BodyText"/>
      </w:pPr>
      <w:r>
        <w:t xml:space="preserve">Using the fifteen structure solutions from the aforementioned methods, we computed the probability matrix representing each pair of HRV indices being assigned to the same cluster (see </w:t>
      </w:r>
      <w:r>
        <w:rPr>
          <w:b/>
          <w:bCs/>
        </w:rPr>
        <w:t>Figure 1</w:t>
      </w:r>
      <w:r>
        <w:t xml:space="preserve">). The matrix was inverted to form a distance matrix and submitted to hierarchical cluster analysis with average linkage method. The results of the </w:t>
      </w:r>
      <w:r>
        <w:rPr>
          <w:i/>
          <w:iCs/>
        </w:rPr>
        <w:t>meta-clustering</w:t>
      </w:r>
      <w:r>
        <w:t xml:space="preserve"> approach are presented in </w:t>
      </w:r>
      <w:r>
        <w:rPr>
          <w:b/>
          <w:bCs/>
        </w:rPr>
        <w:t>Figure 2</w:t>
      </w:r>
      <w:r>
        <w:t xml:space="preserve">. The most closely related clusters of indices include the cluster of time-domain indices (e.g., </w:t>
      </w:r>
      <w:r>
        <w:rPr>
          <w:i/>
          <w:iCs/>
        </w:rPr>
        <w:t>RMSSD</w:t>
      </w:r>
      <w:r>
        <w:t xml:space="preserve">, </w:t>
      </w:r>
      <w:r>
        <w:rPr>
          <w:i/>
          <w:iCs/>
        </w:rPr>
        <w:t>pNN50</w:t>
      </w:r>
      <w:r>
        <w:t xml:space="preserve">, </w:t>
      </w:r>
      <w:r>
        <w:rPr>
          <w:i/>
          <w:iCs/>
        </w:rPr>
        <w:t>SDNN</w:t>
      </w:r>
      <w:r>
        <w:t xml:space="preserve">, </w:t>
      </w:r>
      <w:r>
        <w:rPr>
          <w:i/>
          <w:iCs/>
        </w:rPr>
        <w:t>MadNN</w:t>
      </w:r>
      <w:r>
        <w:t xml:space="preserve">), the cluster of heart rate asymmetry </w:t>
      </w:r>
      <w:r>
        <w:lastRenderedPageBreak/>
        <w:t>indices (</w:t>
      </w:r>
      <w:r>
        <w:rPr>
          <w:i/>
          <w:iCs/>
        </w:rPr>
        <w:t>HRA</w:t>
      </w:r>
      <w:r>
        <w:t xml:space="preserve">; e.g., </w:t>
      </w:r>
      <w:r>
        <w:rPr>
          <w:i/>
          <w:iCs/>
        </w:rPr>
        <w:t>PAS</w:t>
      </w:r>
      <w:r>
        <w:t xml:space="preserve">, </w:t>
      </w:r>
      <w:r>
        <w:rPr>
          <w:i/>
          <w:iCs/>
        </w:rPr>
        <w:t>PSS</w:t>
      </w:r>
      <w:r>
        <w:t xml:space="preserve">, </w:t>
      </w:r>
      <w:r>
        <w:rPr>
          <w:i/>
          <w:iCs/>
        </w:rPr>
        <w:t>PIP</w:t>
      </w:r>
      <w:r>
        <w:t>), the cluster of heart rate fragmentation indices (</w:t>
      </w:r>
      <w:r>
        <w:rPr>
          <w:i/>
          <w:iCs/>
        </w:rPr>
        <w:t>HRF</w:t>
      </w:r>
      <w:r>
        <w:t xml:space="preserve">; e.g., </w:t>
      </w:r>
      <w:r>
        <w:rPr>
          <w:i/>
          <w:iCs/>
        </w:rPr>
        <w:t>PI</w:t>
      </w:r>
      <w:r>
        <w:t xml:space="preserve">, </w:t>
      </w:r>
      <w:r>
        <w:rPr>
          <w:i/>
          <w:iCs/>
        </w:rPr>
        <w:t>GI</w:t>
      </w:r>
      <w:r>
        <w:t xml:space="preserve">, </w:t>
      </w:r>
      <w:r>
        <w:rPr>
          <w:i/>
          <w:iCs/>
        </w:rPr>
        <w:t>AI</w:t>
      </w:r>
      <w:r>
        <w:t xml:space="preserve">), and the cluster of </w:t>
      </w:r>
      <w:r>
        <w:rPr>
          <w:i/>
          <w:iCs/>
        </w:rPr>
        <w:t>DFA</w:t>
      </w:r>
      <w:r>
        <w:t xml:space="preserve"> indices with the low-frequency indices (e.g., </w:t>
      </w:r>
      <w:r>
        <w:rPr>
          <w:i/>
          <w:iCs/>
        </w:rPr>
        <w:t>LFHF</w:t>
      </w:r>
      <w:r>
        <w:t xml:space="preserve">, </w:t>
      </w:r>
      <w:r>
        <w:rPr>
          <w:i/>
          <w:iCs/>
        </w:rPr>
        <w:t>LFn</w:t>
      </w:r>
      <w:r>
        <w:t xml:space="preserve">). The remaining indices, which include the high-frequency indices (e.g., </w:t>
      </w:r>
      <w:r>
        <w:rPr>
          <w:i/>
          <w:iCs/>
        </w:rPr>
        <w:t>HF</w:t>
      </w:r>
      <w:r>
        <w:t xml:space="preserve">, </w:t>
      </w:r>
      <w:r>
        <w:rPr>
          <w:i/>
          <w:iCs/>
        </w:rPr>
        <w:t>HFn</w:t>
      </w:r>
      <w:r>
        <w:t xml:space="preserve">) and the different non-linear indices (e.g., </w:t>
      </w:r>
      <w:r>
        <w:rPr>
          <w:i/>
          <w:iCs/>
        </w:rPr>
        <w:t>CD</w:t>
      </w:r>
      <w:r>
        <w:t xml:space="preserve">, </w:t>
      </w:r>
      <w:r>
        <w:rPr>
          <w:i/>
          <w:iCs/>
        </w:rPr>
        <w:t>LZC</w:t>
      </w:r>
      <w:r>
        <w:t xml:space="preserve">, </w:t>
      </w:r>
      <w:r>
        <w:rPr>
          <w:i/>
          <w:iCs/>
        </w:rPr>
        <w:t>SampEn</w:t>
      </w:r>
      <w:r>
        <w:t xml:space="preserve">, </w:t>
      </w:r>
      <w:r>
        <w:rPr>
          <w:i/>
          <w:iCs/>
        </w:rPr>
        <w:t>FuzzyEn</w:t>
      </w:r>
      <w:r>
        <w:t xml:space="preserve">) were relatively closely related to each other in the final structure. The cluster memberships (Level 2 in </w:t>
      </w:r>
      <w:r>
        <w:rPr>
          <w:b/>
          <w:bCs/>
        </w:rPr>
        <w:t>Table 1</w:t>
      </w:r>
      <w:r>
        <w:t xml:space="preserve">) were determined by a vertical height cut at 0.8 and within each cluster, the center was identified as the average value of all members. The relative distances from the center, representing the members’ centrality values or degree of cluster representativeness, were calculated and summarized in </w:t>
      </w:r>
      <w:r>
        <w:rPr>
          <w:b/>
          <w:bCs/>
        </w:rPr>
        <w:t>Table 1</w:t>
      </w:r>
      <w:r>
        <w:t>.</w:t>
      </w:r>
    </w:p>
    <w:p w14:paraId="4B4B5052" w14:textId="77777777" w:rsidR="00A643BC" w:rsidRDefault="00EE3EEC">
      <w:pPr>
        <w:pStyle w:val="CaptionedFigure"/>
      </w:pPr>
      <w:r>
        <w:rPr>
          <w:noProof/>
        </w:rPr>
        <w:drawing>
          <wp:inline distT="0" distB="0" distL="0" distR="0" wp14:anchorId="74F206BD" wp14:editId="03F97015">
            <wp:extent cx="5969000" cy="4476750"/>
            <wp:effectExtent l="0" t="0" r="0" b="0"/>
            <wp:docPr id="1" name="Picture" descr="Figure 1.   Probability Matrix that represents the probability each pair of HRV indices being assigned to the same cluster. The probability can take any value from 0, which indicates that no solution assigned the two indices to the same cluster, to 1, which indicates that all solutions suggested the two indices belong to the same group. The absolute proximity of every variable with itself is represented by the main diagonal in red (probability = 1). From the heatmap, we can see a clear structure of 6 clusters, corresponding to the Level 2 groupings in Table 1, emerged. As compared to the other clusters, the two big clusters in the centre of the heatmap, “absolute” and “relative,” are less clear."/>
            <wp:cNvGraphicFramePr/>
            <a:graphic xmlns:a="http://schemas.openxmlformats.org/drawingml/2006/main">
              <a:graphicData uri="http://schemas.openxmlformats.org/drawingml/2006/picture">
                <pic:pic xmlns:pic="http://schemas.openxmlformats.org/drawingml/2006/picture">
                  <pic:nvPicPr>
                    <pic:cNvPr id="0" name="Picture" descr="figures/figure_probability_matrix.png"/>
                    <pic:cNvPicPr>
                      <a:picLocks noChangeAspect="1" noChangeArrowheads="1"/>
                    </pic:cNvPicPr>
                  </pic:nvPicPr>
                  <pic:blipFill>
                    <a:blip r:embed="rId16"/>
                    <a:stretch>
                      <a:fillRect/>
                    </a:stretch>
                  </pic:blipFill>
                  <pic:spPr bwMode="auto">
                    <a:xfrm>
                      <a:off x="0" y="0"/>
                      <a:ext cx="5969000" cy="4476750"/>
                    </a:xfrm>
                    <a:prstGeom prst="rect">
                      <a:avLst/>
                    </a:prstGeom>
                    <a:noFill/>
                    <a:ln w="9525">
                      <a:noFill/>
                      <a:headEnd/>
                      <a:tailEnd/>
                    </a:ln>
                  </pic:spPr>
                </pic:pic>
              </a:graphicData>
            </a:graphic>
          </wp:inline>
        </w:drawing>
      </w:r>
    </w:p>
    <w:p w14:paraId="23554610" w14:textId="25FC5215" w:rsidR="00A643BC" w:rsidRDefault="00EE3EEC">
      <w:pPr>
        <w:pStyle w:val="ImageCaption"/>
      </w:pPr>
      <w:r>
        <w:rPr>
          <w:i/>
          <w:iCs/>
        </w:rPr>
        <w:t>Figure</w:t>
      </w:r>
      <w:r>
        <w:t xml:space="preserve"> </w:t>
      </w:r>
      <w:r>
        <w:rPr>
          <w:i/>
          <w:iCs/>
        </w:rPr>
        <w:t xml:space="preserve">1.  </w:t>
      </w:r>
      <w:r>
        <w:t xml:space="preserve"> Probability Matrix that represents the probability </w:t>
      </w:r>
      <w:r w:rsidR="0031177C">
        <w:t xml:space="preserve">of </w:t>
      </w:r>
      <w:r>
        <w:t xml:space="preserve">each pair of HRV indices being assigned to the same cluster. The probability can take any value from 0, which indicates that no </w:t>
      </w:r>
      <w:r>
        <w:lastRenderedPageBreak/>
        <w:t>solution assigned the two indices to the same cluster, to 1, which indicates that all solutions suggested the two indices belong to the same group. The absolute proximity of every variable with itself is represented by the main diagonal in red (probability = 1). From the heatmap, we can see a clear structure of 6 clusters, corresponding to the Level 2 groupings in Table 1, emerged. As compared to the other clusters, the two big clusters in the centre of the heatmap, “absolute” and “relative”</w:t>
      </w:r>
      <w:r w:rsidR="00C143B6">
        <w:t>,</w:t>
      </w:r>
      <w:r>
        <w:t xml:space="preserve"> are less clear.</w:t>
      </w:r>
    </w:p>
    <w:p w14:paraId="196D9959" w14:textId="77777777" w:rsidR="00A643BC" w:rsidRDefault="00EE3EEC">
      <w:pPr>
        <w:pStyle w:val="TableCaption"/>
      </w:pPr>
      <w:r>
        <w:t>Table 1: A summary of HRV indices according to their respective cluster memberships in the final meta-clustering solution, together with their centrality values which were quantified as their relative distances from the respective cluster centres (Level 2 clusters).</w:t>
      </w:r>
    </w:p>
    <w:tbl>
      <w:tblPr>
        <w:tblStyle w:val="Table"/>
        <w:tblW w:w="5000" w:type="pct"/>
        <w:tblLook w:val="0020" w:firstRow="1" w:lastRow="0" w:firstColumn="0" w:lastColumn="0" w:noHBand="0" w:noVBand="0"/>
        <w:tblCaption w:val="Table 1: A summary of HRV indices according to their respective cluster memberships in the final meta-clustering solution, together with their centrality values which were quantified as their relative distances from the respective cluster centres (Level 2 clusters)."/>
      </w:tblPr>
      <w:tblGrid>
        <w:gridCol w:w="1604"/>
        <w:gridCol w:w="1721"/>
        <w:gridCol w:w="1160"/>
        <w:gridCol w:w="3985"/>
        <w:gridCol w:w="936"/>
      </w:tblGrid>
      <w:tr w:rsidR="00DF0D0D" w:rsidRPr="00C143B6" w14:paraId="456C43B2" w14:textId="77777777" w:rsidTr="00304ABE">
        <w:trPr>
          <w:cnfStyle w:val="100000000000" w:firstRow="1" w:lastRow="0" w:firstColumn="0" w:lastColumn="0" w:oddVBand="0" w:evenVBand="0" w:oddHBand="0" w:evenHBand="0" w:firstRowFirstColumn="0" w:firstRowLastColumn="0" w:lastRowFirstColumn="0" w:lastRowLastColumn="0"/>
          <w:trHeight w:val="283"/>
        </w:trPr>
        <w:tc>
          <w:tcPr>
            <w:tcW w:w="0" w:type="auto"/>
            <w:vAlign w:val="top"/>
          </w:tcPr>
          <w:p w14:paraId="1CA0B464" w14:textId="56C36638" w:rsidR="00DF0D0D" w:rsidRPr="00C143B6" w:rsidRDefault="00DF0D0D" w:rsidP="00DF0D0D">
            <w:pPr>
              <w:pStyle w:val="Compact"/>
              <w:spacing w:before="0" w:afterLines="20" w:after="48"/>
              <w:rPr>
                <w:sz w:val="20"/>
                <w:szCs w:val="20"/>
              </w:rPr>
            </w:pPr>
            <w:r w:rsidRPr="006855DD">
              <w:rPr>
                <w:sz w:val="18"/>
                <w:szCs w:val="18"/>
              </w:rPr>
              <w:t>Level 1</w:t>
            </w:r>
          </w:p>
        </w:tc>
        <w:tc>
          <w:tcPr>
            <w:tcW w:w="0" w:type="auto"/>
            <w:vAlign w:val="top"/>
          </w:tcPr>
          <w:p w14:paraId="5C3517A0" w14:textId="187B6D6D" w:rsidR="00DF0D0D" w:rsidRPr="00C143B6" w:rsidRDefault="00DF0D0D" w:rsidP="00DF0D0D">
            <w:pPr>
              <w:pStyle w:val="Compact"/>
              <w:spacing w:before="0" w:afterLines="20" w:after="48"/>
              <w:rPr>
                <w:sz w:val="20"/>
                <w:szCs w:val="20"/>
              </w:rPr>
            </w:pPr>
            <w:r w:rsidRPr="006855DD">
              <w:rPr>
                <w:sz w:val="18"/>
                <w:szCs w:val="18"/>
              </w:rPr>
              <w:t>Level 2</w:t>
            </w:r>
          </w:p>
        </w:tc>
        <w:tc>
          <w:tcPr>
            <w:tcW w:w="0" w:type="auto"/>
            <w:vAlign w:val="top"/>
          </w:tcPr>
          <w:p w14:paraId="7BD830E9" w14:textId="6F566471" w:rsidR="00DF0D0D" w:rsidRPr="00C143B6" w:rsidRDefault="00DF0D0D" w:rsidP="00DF0D0D">
            <w:pPr>
              <w:pStyle w:val="Compact"/>
              <w:spacing w:before="0" w:afterLines="20" w:after="48"/>
              <w:rPr>
                <w:sz w:val="20"/>
                <w:szCs w:val="20"/>
              </w:rPr>
            </w:pPr>
            <w:r w:rsidRPr="006855DD">
              <w:rPr>
                <w:sz w:val="18"/>
                <w:szCs w:val="18"/>
              </w:rPr>
              <w:t>HRV Indices</w:t>
            </w:r>
          </w:p>
        </w:tc>
        <w:tc>
          <w:tcPr>
            <w:tcW w:w="0" w:type="auto"/>
            <w:vAlign w:val="top"/>
          </w:tcPr>
          <w:p w14:paraId="2FD9480B" w14:textId="34698E53" w:rsidR="00DF0D0D" w:rsidRPr="00C143B6" w:rsidRDefault="00DF0D0D" w:rsidP="00DF0D0D">
            <w:pPr>
              <w:pStyle w:val="Compact"/>
              <w:spacing w:before="0" w:afterLines="20" w:after="48"/>
              <w:rPr>
                <w:sz w:val="20"/>
                <w:szCs w:val="20"/>
              </w:rPr>
            </w:pPr>
            <w:r w:rsidRPr="006855DD">
              <w:rPr>
                <w:sz w:val="18"/>
                <w:szCs w:val="18"/>
              </w:rPr>
              <w:t>Description</w:t>
            </w:r>
          </w:p>
        </w:tc>
        <w:tc>
          <w:tcPr>
            <w:tcW w:w="0" w:type="auto"/>
            <w:vAlign w:val="top"/>
          </w:tcPr>
          <w:p w14:paraId="3DAD88F7" w14:textId="3A620B48" w:rsidR="00DF0D0D" w:rsidRPr="00C143B6" w:rsidRDefault="00DF0D0D" w:rsidP="00DF0D0D">
            <w:pPr>
              <w:pStyle w:val="Compact"/>
              <w:spacing w:before="0" w:afterLines="20" w:after="48"/>
              <w:ind w:right="-96"/>
              <w:jc w:val="right"/>
              <w:rPr>
                <w:sz w:val="20"/>
                <w:szCs w:val="20"/>
              </w:rPr>
            </w:pPr>
            <w:r w:rsidRPr="006855DD">
              <w:rPr>
                <w:sz w:val="18"/>
                <w:szCs w:val="18"/>
              </w:rPr>
              <w:t>Centrality</w:t>
            </w:r>
          </w:p>
        </w:tc>
      </w:tr>
      <w:tr w:rsidR="00DF0D0D" w:rsidRPr="00C143B6" w14:paraId="63BFAFA4" w14:textId="77777777" w:rsidTr="00304ABE">
        <w:trPr>
          <w:trHeight w:val="283"/>
        </w:trPr>
        <w:tc>
          <w:tcPr>
            <w:tcW w:w="0" w:type="auto"/>
            <w:vMerge w:val="restart"/>
            <w:tcBorders>
              <w:top w:val="single" w:sz="4" w:space="0" w:color="auto"/>
              <w:bottom w:val="nil"/>
            </w:tcBorders>
            <w:vAlign w:val="top"/>
          </w:tcPr>
          <w:p w14:paraId="656DE6F1" w14:textId="6487B1A0" w:rsidR="00DF0D0D" w:rsidRPr="00C143B6" w:rsidRDefault="00DF0D0D" w:rsidP="00DF0D0D">
            <w:pPr>
              <w:pStyle w:val="Compact"/>
              <w:spacing w:before="0" w:afterLines="20" w:after="48"/>
              <w:rPr>
                <w:sz w:val="20"/>
                <w:szCs w:val="20"/>
              </w:rPr>
            </w:pPr>
            <w:r w:rsidRPr="006855DD">
              <w:rPr>
                <w:sz w:val="18"/>
                <w:szCs w:val="18"/>
              </w:rPr>
              <w:t>Distribution</w:t>
            </w:r>
          </w:p>
        </w:tc>
        <w:tc>
          <w:tcPr>
            <w:tcW w:w="0" w:type="auto"/>
            <w:vMerge w:val="restart"/>
            <w:tcBorders>
              <w:top w:val="single" w:sz="4" w:space="0" w:color="auto"/>
              <w:bottom w:val="nil"/>
            </w:tcBorders>
            <w:vAlign w:val="top"/>
          </w:tcPr>
          <w:p w14:paraId="44419F3D" w14:textId="1ADC0CBD" w:rsidR="00DF0D0D" w:rsidRPr="00C143B6" w:rsidRDefault="00DF0D0D" w:rsidP="00DF0D0D">
            <w:pPr>
              <w:pStyle w:val="Compact"/>
              <w:spacing w:before="0" w:afterLines="20" w:after="48"/>
              <w:rPr>
                <w:sz w:val="20"/>
                <w:szCs w:val="20"/>
              </w:rPr>
            </w:pPr>
            <w:r w:rsidRPr="006855DD">
              <w:rPr>
                <w:sz w:val="18"/>
                <w:szCs w:val="18"/>
              </w:rPr>
              <w:t>Centrality</w:t>
            </w:r>
          </w:p>
        </w:tc>
        <w:tc>
          <w:tcPr>
            <w:tcW w:w="0" w:type="auto"/>
            <w:tcBorders>
              <w:top w:val="single" w:sz="4" w:space="0" w:color="auto"/>
              <w:bottom w:val="nil"/>
            </w:tcBorders>
            <w:vAlign w:val="top"/>
          </w:tcPr>
          <w:p w14:paraId="2486D262" w14:textId="140AD603" w:rsidR="00DF0D0D" w:rsidRPr="00C143B6" w:rsidRDefault="00DF0D0D" w:rsidP="00DF0D0D">
            <w:pPr>
              <w:pStyle w:val="Compact"/>
              <w:spacing w:before="0" w:afterLines="20" w:after="48"/>
              <w:rPr>
                <w:sz w:val="20"/>
                <w:szCs w:val="20"/>
              </w:rPr>
            </w:pPr>
            <w:proofErr w:type="spellStart"/>
            <w:r w:rsidRPr="006855DD">
              <w:rPr>
                <w:sz w:val="18"/>
                <w:szCs w:val="18"/>
              </w:rPr>
              <w:t>ApEn</w:t>
            </w:r>
            <w:proofErr w:type="spellEnd"/>
          </w:p>
        </w:tc>
        <w:tc>
          <w:tcPr>
            <w:tcW w:w="0" w:type="auto"/>
            <w:tcBorders>
              <w:top w:val="single" w:sz="4" w:space="0" w:color="auto"/>
              <w:bottom w:val="nil"/>
            </w:tcBorders>
            <w:vAlign w:val="top"/>
          </w:tcPr>
          <w:p w14:paraId="6341D0AB" w14:textId="4BD36067" w:rsidR="00DF0D0D" w:rsidRPr="00C143B6" w:rsidRDefault="00DF0D0D" w:rsidP="00DF0D0D">
            <w:pPr>
              <w:pStyle w:val="Compact"/>
              <w:spacing w:before="0" w:afterLines="20" w:after="48"/>
              <w:rPr>
                <w:sz w:val="20"/>
                <w:szCs w:val="20"/>
              </w:rPr>
            </w:pPr>
            <w:r w:rsidRPr="006855DD">
              <w:rPr>
                <w:sz w:val="18"/>
                <w:szCs w:val="18"/>
              </w:rPr>
              <w:t>The Approximate Entropy</w:t>
            </w:r>
          </w:p>
        </w:tc>
        <w:tc>
          <w:tcPr>
            <w:tcW w:w="0" w:type="auto"/>
            <w:tcBorders>
              <w:top w:val="single" w:sz="4" w:space="0" w:color="auto"/>
              <w:bottom w:val="nil"/>
            </w:tcBorders>
            <w:vAlign w:val="top"/>
          </w:tcPr>
          <w:p w14:paraId="6EEF0C81" w14:textId="60AA3C62" w:rsidR="00DF0D0D" w:rsidRPr="00C143B6" w:rsidRDefault="00DF0D0D" w:rsidP="00DF0D0D">
            <w:pPr>
              <w:pStyle w:val="Compact"/>
              <w:spacing w:before="0" w:afterLines="20" w:after="48"/>
              <w:jc w:val="right"/>
              <w:rPr>
                <w:sz w:val="20"/>
                <w:szCs w:val="20"/>
              </w:rPr>
            </w:pPr>
            <w:r w:rsidRPr="006855DD">
              <w:rPr>
                <w:sz w:val="18"/>
                <w:szCs w:val="18"/>
              </w:rPr>
              <w:t>20.3</w:t>
            </w:r>
          </w:p>
        </w:tc>
      </w:tr>
      <w:tr w:rsidR="00DF0D0D" w:rsidRPr="00C143B6" w14:paraId="7EFA49DC" w14:textId="77777777" w:rsidTr="00304ABE">
        <w:trPr>
          <w:trHeight w:val="283"/>
        </w:trPr>
        <w:tc>
          <w:tcPr>
            <w:tcW w:w="0" w:type="auto"/>
            <w:vMerge/>
            <w:tcBorders>
              <w:top w:val="nil"/>
              <w:bottom w:val="nil"/>
            </w:tcBorders>
            <w:vAlign w:val="top"/>
          </w:tcPr>
          <w:p w14:paraId="4BC20D4E" w14:textId="514E4DD3" w:rsidR="00DF0D0D" w:rsidRPr="00C143B6" w:rsidRDefault="00DF0D0D" w:rsidP="00DF0D0D">
            <w:pPr>
              <w:pStyle w:val="Compact"/>
              <w:spacing w:before="0" w:afterLines="20" w:after="48"/>
              <w:rPr>
                <w:sz w:val="20"/>
                <w:szCs w:val="20"/>
              </w:rPr>
            </w:pPr>
          </w:p>
        </w:tc>
        <w:tc>
          <w:tcPr>
            <w:tcW w:w="0" w:type="auto"/>
            <w:vMerge/>
            <w:tcBorders>
              <w:top w:val="nil"/>
              <w:bottom w:val="nil"/>
            </w:tcBorders>
            <w:vAlign w:val="top"/>
          </w:tcPr>
          <w:p w14:paraId="6E85444C" w14:textId="2906F438" w:rsidR="00DF0D0D" w:rsidRPr="00C143B6" w:rsidRDefault="00DF0D0D" w:rsidP="00DF0D0D">
            <w:pPr>
              <w:pStyle w:val="Compact"/>
              <w:spacing w:before="0" w:afterLines="20" w:after="48"/>
              <w:rPr>
                <w:sz w:val="20"/>
                <w:szCs w:val="20"/>
              </w:rPr>
            </w:pPr>
          </w:p>
        </w:tc>
        <w:tc>
          <w:tcPr>
            <w:tcW w:w="0" w:type="auto"/>
            <w:tcBorders>
              <w:top w:val="nil"/>
              <w:bottom w:val="nil"/>
            </w:tcBorders>
            <w:vAlign w:val="top"/>
          </w:tcPr>
          <w:p w14:paraId="099A0515" w14:textId="674EE956" w:rsidR="00DF0D0D" w:rsidRPr="00C143B6" w:rsidRDefault="00DF0D0D" w:rsidP="00DF0D0D">
            <w:pPr>
              <w:pStyle w:val="Compact"/>
              <w:spacing w:before="0" w:afterLines="20" w:after="48"/>
              <w:rPr>
                <w:sz w:val="20"/>
                <w:szCs w:val="20"/>
              </w:rPr>
            </w:pPr>
            <w:r w:rsidRPr="006855DD">
              <w:rPr>
                <w:sz w:val="18"/>
                <w:szCs w:val="18"/>
              </w:rPr>
              <w:t>ShanEn</w:t>
            </w:r>
          </w:p>
        </w:tc>
        <w:tc>
          <w:tcPr>
            <w:tcW w:w="0" w:type="auto"/>
            <w:tcBorders>
              <w:top w:val="nil"/>
              <w:bottom w:val="nil"/>
            </w:tcBorders>
            <w:vAlign w:val="top"/>
          </w:tcPr>
          <w:p w14:paraId="74C1B8A3" w14:textId="7C5786F4" w:rsidR="00DF0D0D" w:rsidRPr="00C143B6" w:rsidRDefault="00DF0D0D" w:rsidP="00DF0D0D">
            <w:pPr>
              <w:pStyle w:val="Compact"/>
              <w:spacing w:before="0" w:afterLines="20" w:after="48"/>
              <w:rPr>
                <w:sz w:val="20"/>
                <w:szCs w:val="20"/>
              </w:rPr>
            </w:pPr>
            <w:r w:rsidRPr="006855DD">
              <w:rPr>
                <w:sz w:val="18"/>
                <w:szCs w:val="18"/>
              </w:rPr>
              <w:t>The Shannon Entropy</w:t>
            </w:r>
          </w:p>
        </w:tc>
        <w:tc>
          <w:tcPr>
            <w:tcW w:w="0" w:type="auto"/>
            <w:tcBorders>
              <w:top w:val="nil"/>
              <w:bottom w:val="nil"/>
            </w:tcBorders>
            <w:vAlign w:val="top"/>
          </w:tcPr>
          <w:p w14:paraId="46D54664" w14:textId="0CB99E4F" w:rsidR="00DF0D0D" w:rsidRPr="00C143B6" w:rsidRDefault="00DF0D0D" w:rsidP="00DF0D0D">
            <w:pPr>
              <w:pStyle w:val="Compact"/>
              <w:spacing w:before="0" w:afterLines="20" w:after="48"/>
              <w:jc w:val="right"/>
              <w:rPr>
                <w:sz w:val="20"/>
                <w:szCs w:val="20"/>
              </w:rPr>
            </w:pPr>
            <w:r w:rsidRPr="006855DD">
              <w:rPr>
                <w:sz w:val="18"/>
                <w:szCs w:val="18"/>
              </w:rPr>
              <w:t>16.9</w:t>
            </w:r>
          </w:p>
        </w:tc>
      </w:tr>
      <w:tr w:rsidR="00DF0D0D" w:rsidRPr="00C143B6" w14:paraId="2F685AEC" w14:textId="77777777" w:rsidTr="00304ABE">
        <w:trPr>
          <w:trHeight w:val="283"/>
        </w:trPr>
        <w:tc>
          <w:tcPr>
            <w:tcW w:w="0" w:type="auto"/>
            <w:vMerge/>
            <w:tcBorders>
              <w:top w:val="nil"/>
              <w:bottom w:val="nil"/>
            </w:tcBorders>
            <w:vAlign w:val="top"/>
          </w:tcPr>
          <w:p w14:paraId="62F06D76" w14:textId="0DDD1A4A" w:rsidR="00DF0D0D" w:rsidRPr="00C143B6" w:rsidRDefault="00DF0D0D" w:rsidP="00DF0D0D">
            <w:pPr>
              <w:pStyle w:val="Compact"/>
              <w:spacing w:before="0" w:afterLines="20" w:after="48"/>
              <w:rPr>
                <w:sz w:val="20"/>
                <w:szCs w:val="20"/>
              </w:rPr>
            </w:pPr>
          </w:p>
        </w:tc>
        <w:tc>
          <w:tcPr>
            <w:tcW w:w="0" w:type="auto"/>
            <w:vMerge/>
            <w:tcBorders>
              <w:top w:val="nil"/>
              <w:bottom w:val="nil"/>
            </w:tcBorders>
            <w:vAlign w:val="top"/>
          </w:tcPr>
          <w:p w14:paraId="3CA4417A" w14:textId="4764FB2E" w:rsidR="00DF0D0D" w:rsidRPr="00C143B6" w:rsidRDefault="00DF0D0D" w:rsidP="00DF0D0D">
            <w:pPr>
              <w:pStyle w:val="Compact"/>
              <w:spacing w:before="0" w:afterLines="20" w:after="48"/>
              <w:rPr>
                <w:sz w:val="20"/>
                <w:szCs w:val="20"/>
              </w:rPr>
            </w:pPr>
          </w:p>
        </w:tc>
        <w:tc>
          <w:tcPr>
            <w:tcW w:w="0" w:type="auto"/>
            <w:tcBorders>
              <w:top w:val="nil"/>
              <w:bottom w:val="nil"/>
            </w:tcBorders>
            <w:vAlign w:val="top"/>
          </w:tcPr>
          <w:p w14:paraId="0470B798" w14:textId="039180DB" w:rsidR="00DF0D0D" w:rsidRPr="00C143B6" w:rsidRDefault="00DF0D0D" w:rsidP="00DF0D0D">
            <w:pPr>
              <w:pStyle w:val="Compact"/>
              <w:spacing w:before="0" w:afterLines="20" w:after="48"/>
              <w:rPr>
                <w:sz w:val="20"/>
                <w:szCs w:val="20"/>
              </w:rPr>
            </w:pPr>
            <w:proofErr w:type="spellStart"/>
            <w:r w:rsidRPr="006855DD">
              <w:rPr>
                <w:sz w:val="18"/>
                <w:szCs w:val="18"/>
              </w:rPr>
              <w:t>MeanNN</w:t>
            </w:r>
            <w:proofErr w:type="spellEnd"/>
          </w:p>
        </w:tc>
        <w:tc>
          <w:tcPr>
            <w:tcW w:w="0" w:type="auto"/>
            <w:tcBorders>
              <w:top w:val="nil"/>
              <w:bottom w:val="nil"/>
            </w:tcBorders>
            <w:vAlign w:val="top"/>
          </w:tcPr>
          <w:p w14:paraId="734006A0" w14:textId="75A59558" w:rsidR="00DF0D0D" w:rsidRPr="00C143B6" w:rsidRDefault="00DF0D0D" w:rsidP="00DF0D0D">
            <w:pPr>
              <w:pStyle w:val="Compact"/>
              <w:spacing w:before="0" w:afterLines="20" w:after="48"/>
              <w:rPr>
                <w:sz w:val="20"/>
                <w:szCs w:val="20"/>
              </w:rPr>
            </w:pPr>
            <w:r w:rsidRPr="006855DD">
              <w:rPr>
                <w:sz w:val="18"/>
                <w:szCs w:val="18"/>
              </w:rPr>
              <w:t>The mean of the NN intervals.</w:t>
            </w:r>
          </w:p>
        </w:tc>
        <w:tc>
          <w:tcPr>
            <w:tcW w:w="0" w:type="auto"/>
            <w:tcBorders>
              <w:top w:val="nil"/>
              <w:bottom w:val="nil"/>
            </w:tcBorders>
            <w:vAlign w:val="top"/>
          </w:tcPr>
          <w:p w14:paraId="7A4B221B" w14:textId="1CE864E8" w:rsidR="00DF0D0D" w:rsidRPr="00C143B6" w:rsidRDefault="00DF0D0D" w:rsidP="00DF0D0D">
            <w:pPr>
              <w:pStyle w:val="Compact"/>
              <w:spacing w:before="0" w:afterLines="20" w:after="48"/>
              <w:jc w:val="right"/>
              <w:rPr>
                <w:sz w:val="20"/>
                <w:szCs w:val="20"/>
              </w:rPr>
            </w:pPr>
            <w:r w:rsidRPr="006855DD">
              <w:rPr>
                <w:sz w:val="18"/>
                <w:szCs w:val="18"/>
              </w:rPr>
              <w:t>16.9</w:t>
            </w:r>
          </w:p>
        </w:tc>
      </w:tr>
      <w:tr w:rsidR="00DF0D0D" w:rsidRPr="00C143B6" w14:paraId="23DD9A96" w14:textId="77777777" w:rsidTr="00304ABE">
        <w:trPr>
          <w:trHeight w:val="283"/>
        </w:trPr>
        <w:tc>
          <w:tcPr>
            <w:tcW w:w="0" w:type="auto"/>
            <w:vMerge/>
            <w:tcBorders>
              <w:top w:val="nil"/>
              <w:bottom w:val="nil"/>
            </w:tcBorders>
            <w:vAlign w:val="top"/>
          </w:tcPr>
          <w:p w14:paraId="5174E5FA" w14:textId="4826A9E5" w:rsidR="00DF0D0D" w:rsidRPr="00C143B6" w:rsidRDefault="00DF0D0D" w:rsidP="00DF0D0D">
            <w:pPr>
              <w:pStyle w:val="Compact"/>
              <w:spacing w:before="0" w:afterLines="20" w:after="48"/>
              <w:rPr>
                <w:sz w:val="20"/>
                <w:szCs w:val="20"/>
              </w:rPr>
            </w:pPr>
          </w:p>
        </w:tc>
        <w:tc>
          <w:tcPr>
            <w:tcW w:w="0" w:type="auto"/>
            <w:vMerge/>
            <w:tcBorders>
              <w:top w:val="nil"/>
              <w:bottom w:val="nil"/>
            </w:tcBorders>
            <w:vAlign w:val="top"/>
          </w:tcPr>
          <w:p w14:paraId="0CA78449" w14:textId="5B35113D" w:rsidR="00DF0D0D" w:rsidRPr="00C143B6" w:rsidRDefault="00DF0D0D" w:rsidP="00DF0D0D">
            <w:pPr>
              <w:pStyle w:val="Compact"/>
              <w:spacing w:before="0" w:afterLines="20" w:after="48"/>
              <w:rPr>
                <w:sz w:val="20"/>
                <w:szCs w:val="20"/>
              </w:rPr>
            </w:pPr>
          </w:p>
        </w:tc>
        <w:tc>
          <w:tcPr>
            <w:tcW w:w="0" w:type="auto"/>
            <w:tcBorders>
              <w:top w:val="nil"/>
              <w:bottom w:val="nil"/>
            </w:tcBorders>
            <w:vAlign w:val="top"/>
          </w:tcPr>
          <w:p w14:paraId="118A9D8B" w14:textId="69848A51" w:rsidR="00DF0D0D" w:rsidRPr="00C143B6" w:rsidRDefault="00DF0D0D" w:rsidP="00DF0D0D">
            <w:pPr>
              <w:pStyle w:val="Compact"/>
              <w:spacing w:before="0" w:afterLines="20" w:after="48"/>
              <w:rPr>
                <w:sz w:val="20"/>
                <w:szCs w:val="20"/>
              </w:rPr>
            </w:pPr>
            <w:proofErr w:type="spellStart"/>
            <w:r w:rsidRPr="006855DD">
              <w:rPr>
                <w:sz w:val="18"/>
                <w:szCs w:val="18"/>
              </w:rPr>
              <w:t>MedianNN</w:t>
            </w:r>
            <w:proofErr w:type="spellEnd"/>
          </w:p>
        </w:tc>
        <w:tc>
          <w:tcPr>
            <w:tcW w:w="0" w:type="auto"/>
            <w:tcBorders>
              <w:top w:val="nil"/>
              <w:bottom w:val="nil"/>
            </w:tcBorders>
            <w:vAlign w:val="top"/>
          </w:tcPr>
          <w:p w14:paraId="0DCA99BE" w14:textId="53C1ED52" w:rsidR="00DF0D0D" w:rsidRPr="00C143B6" w:rsidRDefault="00DF0D0D" w:rsidP="00DF0D0D">
            <w:pPr>
              <w:pStyle w:val="Compact"/>
              <w:spacing w:before="0" w:afterLines="20" w:after="48"/>
              <w:rPr>
                <w:sz w:val="20"/>
                <w:szCs w:val="20"/>
              </w:rPr>
            </w:pPr>
            <w:r w:rsidRPr="006855DD">
              <w:rPr>
                <w:sz w:val="18"/>
                <w:szCs w:val="18"/>
              </w:rPr>
              <w:t>The median of the NN intervals.</w:t>
            </w:r>
          </w:p>
        </w:tc>
        <w:tc>
          <w:tcPr>
            <w:tcW w:w="0" w:type="auto"/>
            <w:tcBorders>
              <w:top w:val="nil"/>
              <w:bottom w:val="nil"/>
            </w:tcBorders>
            <w:vAlign w:val="top"/>
          </w:tcPr>
          <w:p w14:paraId="3078C300" w14:textId="70C03DA4" w:rsidR="00DF0D0D" w:rsidRPr="00C143B6" w:rsidRDefault="00DF0D0D" w:rsidP="00DF0D0D">
            <w:pPr>
              <w:pStyle w:val="Compact"/>
              <w:spacing w:before="0" w:afterLines="20" w:after="48"/>
              <w:jc w:val="right"/>
              <w:rPr>
                <w:sz w:val="20"/>
                <w:szCs w:val="20"/>
              </w:rPr>
            </w:pPr>
            <w:r w:rsidRPr="006855DD">
              <w:rPr>
                <w:sz w:val="18"/>
                <w:szCs w:val="18"/>
              </w:rPr>
              <w:t>16.7</w:t>
            </w:r>
          </w:p>
        </w:tc>
      </w:tr>
      <w:tr w:rsidR="00DF0D0D" w:rsidRPr="00C143B6" w14:paraId="34C80F5E" w14:textId="77777777" w:rsidTr="00304ABE">
        <w:trPr>
          <w:trHeight w:val="283"/>
        </w:trPr>
        <w:tc>
          <w:tcPr>
            <w:tcW w:w="0" w:type="auto"/>
            <w:vMerge/>
            <w:tcBorders>
              <w:top w:val="nil"/>
              <w:bottom w:val="single" w:sz="4" w:space="0" w:color="auto"/>
            </w:tcBorders>
            <w:vAlign w:val="top"/>
          </w:tcPr>
          <w:p w14:paraId="07804031" w14:textId="00EC4F91" w:rsidR="00DF0D0D" w:rsidRPr="00C143B6" w:rsidRDefault="00DF0D0D" w:rsidP="00DF0D0D">
            <w:pPr>
              <w:pStyle w:val="Compact"/>
              <w:spacing w:before="0" w:afterLines="20" w:after="48"/>
              <w:rPr>
                <w:sz w:val="20"/>
                <w:szCs w:val="20"/>
              </w:rPr>
            </w:pPr>
          </w:p>
        </w:tc>
        <w:tc>
          <w:tcPr>
            <w:tcW w:w="0" w:type="auto"/>
            <w:vMerge/>
            <w:tcBorders>
              <w:top w:val="nil"/>
              <w:bottom w:val="single" w:sz="4" w:space="0" w:color="auto"/>
            </w:tcBorders>
            <w:vAlign w:val="top"/>
          </w:tcPr>
          <w:p w14:paraId="5E2B4727" w14:textId="406BF867"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3D559B94" w14:textId="001273A3" w:rsidR="00DF0D0D" w:rsidRPr="00C143B6" w:rsidRDefault="00DF0D0D" w:rsidP="00DF0D0D">
            <w:pPr>
              <w:pStyle w:val="Compact"/>
              <w:spacing w:before="0" w:afterLines="20" w:after="48"/>
              <w:rPr>
                <w:sz w:val="20"/>
                <w:szCs w:val="20"/>
              </w:rPr>
            </w:pPr>
            <w:r w:rsidRPr="006855DD">
              <w:rPr>
                <w:sz w:val="18"/>
                <w:szCs w:val="18"/>
              </w:rPr>
              <w:t>MSE</w:t>
            </w:r>
          </w:p>
        </w:tc>
        <w:tc>
          <w:tcPr>
            <w:tcW w:w="0" w:type="auto"/>
            <w:tcBorders>
              <w:top w:val="nil"/>
              <w:bottom w:val="single" w:sz="4" w:space="0" w:color="auto"/>
            </w:tcBorders>
            <w:vAlign w:val="top"/>
          </w:tcPr>
          <w:p w14:paraId="183E52A3" w14:textId="7199C792" w:rsidR="00DF0D0D" w:rsidRPr="00C143B6" w:rsidRDefault="00DF0D0D" w:rsidP="00DF0D0D">
            <w:pPr>
              <w:pStyle w:val="Compact"/>
              <w:spacing w:before="0" w:afterLines="20" w:after="48"/>
              <w:rPr>
                <w:sz w:val="20"/>
                <w:szCs w:val="20"/>
              </w:rPr>
            </w:pPr>
            <w:r w:rsidRPr="006855DD">
              <w:rPr>
                <w:sz w:val="18"/>
                <w:szCs w:val="18"/>
              </w:rPr>
              <w:t>The Multiscale Entropy</w:t>
            </w:r>
          </w:p>
        </w:tc>
        <w:tc>
          <w:tcPr>
            <w:tcW w:w="0" w:type="auto"/>
            <w:tcBorders>
              <w:top w:val="nil"/>
              <w:bottom w:val="single" w:sz="4" w:space="0" w:color="auto"/>
            </w:tcBorders>
            <w:vAlign w:val="top"/>
          </w:tcPr>
          <w:p w14:paraId="29F4F0D6" w14:textId="55578923" w:rsidR="00DF0D0D" w:rsidRPr="00C143B6" w:rsidRDefault="00DF0D0D" w:rsidP="00DF0D0D">
            <w:pPr>
              <w:pStyle w:val="Compact"/>
              <w:spacing w:before="0" w:afterLines="20" w:after="48"/>
              <w:jc w:val="right"/>
              <w:rPr>
                <w:sz w:val="20"/>
                <w:szCs w:val="20"/>
              </w:rPr>
            </w:pPr>
            <w:r w:rsidRPr="006855DD">
              <w:rPr>
                <w:sz w:val="18"/>
                <w:szCs w:val="18"/>
              </w:rPr>
              <w:t>11.5</w:t>
            </w:r>
          </w:p>
        </w:tc>
      </w:tr>
      <w:tr w:rsidR="00DF0D0D" w:rsidRPr="00C143B6" w14:paraId="22921107" w14:textId="77777777" w:rsidTr="00304ABE">
        <w:trPr>
          <w:trHeight w:val="283"/>
        </w:trPr>
        <w:tc>
          <w:tcPr>
            <w:tcW w:w="0" w:type="auto"/>
            <w:vMerge/>
            <w:tcBorders>
              <w:top w:val="single" w:sz="4" w:space="0" w:color="auto"/>
            </w:tcBorders>
            <w:vAlign w:val="top"/>
          </w:tcPr>
          <w:p w14:paraId="7A0269E1" w14:textId="37E241A4"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49A4C9AF" w14:textId="797D7E3F" w:rsidR="00DF0D0D" w:rsidRPr="00C143B6" w:rsidRDefault="00DF0D0D" w:rsidP="00DF0D0D">
            <w:pPr>
              <w:pStyle w:val="Compact"/>
              <w:spacing w:before="0" w:afterLines="20" w:after="48"/>
              <w:rPr>
                <w:sz w:val="20"/>
                <w:szCs w:val="20"/>
              </w:rPr>
            </w:pPr>
            <w:r w:rsidRPr="006855DD">
              <w:rPr>
                <w:sz w:val="18"/>
                <w:szCs w:val="18"/>
              </w:rPr>
              <w:t>Dispersion</w:t>
            </w:r>
          </w:p>
        </w:tc>
        <w:tc>
          <w:tcPr>
            <w:tcW w:w="0" w:type="auto"/>
            <w:tcBorders>
              <w:top w:val="single" w:sz="4" w:space="0" w:color="auto"/>
            </w:tcBorders>
            <w:vAlign w:val="top"/>
          </w:tcPr>
          <w:p w14:paraId="51DA1C9C" w14:textId="509435A9" w:rsidR="00DF0D0D" w:rsidRPr="00C143B6" w:rsidRDefault="00DF0D0D" w:rsidP="00DF0D0D">
            <w:pPr>
              <w:pStyle w:val="Compact"/>
              <w:spacing w:before="0" w:afterLines="20" w:after="48"/>
              <w:rPr>
                <w:sz w:val="20"/>
                <w:szCs w:val="20"/>
              </w:rPr>
            </w:pPr>
            <w:proofErr w:type="spellStart"/>
            <w:r w:rsidRPr="006855DD">
              <w:rPr>
                <w:sz w:val="18"/>
                <w:szCs w:val="18"/>
              </w:rPr>
              <w:t>MadNN</w:t>
            </w:r>
            <w:proofErr w:type="spellEnd"/>
          </w:p>
        </w:tc>
        <w:tc>
          <w:tcPr>
            <w:tcW w:w="0" w:type="auto"/>
            <w:tcBorders>
              <w:top w:val="single" w:sz="4" w:space="0" w:color="auto"/>
            </w:tcBorders>
            <w:vAlign w:val="top"/>
          </w:tcPr>
          <w:p w14:paraId="378864F0" w14:textId="5BE77390" w:rsidR="00DF0D0D" w:rsidRPr="00C143B6" w:rsidRDefault="00DF0D0D" w:rsidP="00DF0D0D">
            <w:pPr>
              <w:pStyle w:val="Compact"/>
              <w:spacing w:before="0" w:afterLines="20" w:after="48"/>
              <w:rPr>
                <w:sz w:val="20"/>
                <w:szCs w:val="20"/>
              </w:rPr>
            </w:pPr>
            <w:r w:rsidRPr="006855DD">
              <w:rPr>
                <w:sz w:val="18"/>
                <w:szCs w:val="18"/>
              </w:rPr>
              <w:t>The median absolute deviation of the NN intervals</w:t>
            </w:r>
          </w:p>
        </w:tc>
        <w:tc>
          <w:tcPr>
            <w:tcW w:w="0" w:type="auto"/>
            <w:tcBorders>
              <w:top w:val="single" w:sz="4" w:space="0" w:color="auto"/>
            </w:tcBorders>
            <w:vAlign w:val="top"/>
          </w:tcPr>
          <w:p w14:paraId="069523FB" w14:textId="6C8B1CAB" w:rsidR="00DF0D0D" w:rsidRPr="00C143B6" w:rsidRDefault="00DF0D0D" w:rsidP="00DF0D0D">
            <w:pPr>
              <w:pStyle w:val="Compact"/>
              <w:spacing w:before="0" w:afterLines="20" w:after="48"/>
              <w:jc w:val="right"/>
              <w:rPr>
                <w:sz w:val="20"/>
                <w:szCs w:val="20"/>
              </w:rPr>
            </w:pPr>
            <w:r w:rsidRPr="006855DD">
              <w:rPr>
                <w:sz w:val="18"/>
                <w:szCs w:val="18"/>
              </w:rPr>
              <w:t>22.5</w:t>
            </w:r>
          </w:p>
        </w:tc>
      </w:tr>
      <w:tr w:rsidR="00DF0D0D" w:rsidRPr="00C143B6" w14:paraId="723DEB21" w14:textId="77777777" w:rsidTr="00304ABE">
        <w:trPr>
          <w:trHeight w:val="283"/>
        </w:trPr>
        <w:tc>
          <w:tcPr>
            <w:tcW w:w="0" w:type="auto"/>
            <w:vMerge/>
            <w:vAlign w:val="top"/>
          </w:tcPr>
          <w:p w14:paraId="58A3FFE6" w14:textId="05FCF9E6" w:rsidR="00DF0D0D" w:rsidRPr="00C143B6" w:rsidRDefault="00DF0D0D" w:rsidP="00DF0D0D">
            <w:pPr>
              <w:pStyle w:val="Compact"/>
              <w:spacing w:before="0" w:afterLines="20" w:after="48"/>
              <w:rPr>
                <w:sz w:val="20"/>
                <w:szCs w:val="20"/>
              </w:rPr>
            </w:pPr>
          </w:p>
        </w:tc>
        <w:tc>
          <w:tcPr>
            <w:tcW w:w="0" w:type="auto"/>
            <w:vMerge/>
            <w:vAlign w:val="top"/>
          </w:tcPr>
          <w:p w14:paraId="269D09E6" w14:textId="78110D48" w:rsidR="00DF0D0D" w:rsidRPr="00C143B6" w:rsidRDefault="00DF0D0D" w:rsidP="00DF0D0D">
            <w:pPr>
              <w:pStyle w:val="Compact"/>
              <w:spacing w:before="0" w:afterLines="20" w:after="48"/>
              <w:rPr>
                <w:sz w:val="20"/>
                <w:szCs w:val="20"/>
              </w:rPr>
            </w:pPr>
          </w:p>
        </w:tc>
        <w:tc>
          <w:tcPr>
            <w:tcW w:w="0" w:type="auto"/>
            <w:vAlign w:val="top"/>
          </w:tcPr>
          <w:p w14:paraId="7191933E" w14:textId="02B295E7" w:rsidR="00DF0D0D" w:rsidRPr="00C143B6" w:rsidRDefault="00DF0D0D" w:rsidP="00DF0D0D">
            <w:pPr>
              <w:pStyle w:val="Compact"/>
              <w:spacing w:before="0" w:afterLines="20" w:after="48"/>
              <w:rPr>
                <w:sz w:val="20"/>
                <w:szCs w:val="20"/>
              </w:rPr>
            </w:pPr>
            <w:r w:rsidRPr="006855DD">
              <w:rPr>
                <w:sz w:val="18"/>
                <w:szCs w:val="18"/>
              </w:rPr>
              <w:t>IQRNN</w:t>
            </w:r>
          </w:p>
        </w:tc>
        <w:tc>
          <w:tcPr>
            <w:tcW w:w="0" w:type="auto"/>
            <w:vAlign w:val="top"/>
          </w:tcPr>
          <w:p w14:paraId="78CAB7CB" w14:textId="23D4EF7F" w:rsidR="00DF0D0D" w:rsidRPr="00C143B6" w:rsidRDefault="00DF0D0D" w:rsidP="00DF0D0D">
            <w:pPr>
              <w:pStyle w:val="Compact"/>
              <w:spacing w:before="0" w:afterLines="20" w:after="48"/>
              <w:rPr>
                <w:sz w:val="20"/>
                <w:szCs w:val="20"/>
              </w:rPr>
            </w:pPr>
            <w:r w:rsidRPr="006855DD">
              <w:rPr>
                <w:sz w:val="18"/>
                <w:szCs w:val="18"/>
              </w:rPr>
              <w:t>The interquartile range (IQR) of the NN intervals</w:t>
            </w:r>
          </w:p>
        </w:tc>
        <w:tc>
          <w:tcPr>
            <w:tcW w:w="0" w:type="auto"/>
            <w:vAlign w:val="top"/>
          </w:tcPr>
          <w:p w14:paraId="13F9D3C5" w14:textId="5468DF30" w:rsidR="00DF0D0D" w:rsidRPr="00C143B6" w:rsidRDefault="00DF0D0D" w:rsidP="00DF0D0D">
            <w:pPr>
              <w:pStyle w:val="Compact"/>
              <w:spacing w:before="0" w:afterLines="20" w:after="48"/>
              <w:jc w:val="right"/>
              <w:rPr>
                <w:sz w:val="20"/>
                <w:szCs w:val="20"/>
              </w:rPr>
            </w:pPr>
            <w:r w:rsidRPr="006855DD">
              <w:rPr>
                <w:sz w:val="18"/>
                <w:szCs w:val="18"/>
              </w:rPr>
              <w:t>22.2</w:t>
            </w:r>
          </w:p>
        </w:tc>
      </w:tr>
      <w:tr w:rsidR="00DF0D0D" w:rsidRPr="00C143B6" w14:paraId="78E17EC9" w14:textId="77777777" w:rsidTr="00304ABE">
        <w:trPr>
          <w:trHeight w:val="283"/>
        </w:trPr>
        <w:tc>
          <w:tcPr>
            <w:tcW w:w="0" w:type="auto"/>
            <w:vMerge/>
            <w:vAlign w:val="top"/>
          </w:tcPr>
          <w:p w14:paraId="4C724487" w14:textId="01005CA8" w:rsidR="00DF0D0D" w:rsidRPr="00C143B6" w:rsidRDefault="00DF0D0D" w:rsidP="00DF0D0D">
            <w:pPr>
              <w:pStyle w:val="Compact"/>
              <w:spacing w:before="0" w:afterLines="20" w:after="48"/>
              <w:rPr>
                <w:sz w:val="20"/>
                <w:szCs w:val="20"/>
              </w:rPr>
            </w:pPr>
          </w:p>
        </w:tc>
        <w:tc>
          <w:tcPr>
            <w:tcW w:w="0" w:type="auto"/>
            <w:vMerge/>
            <w:vAlign w:val="top"/>
          </w:tcPr>
          <w:p w14:paraId="56BBCC7A" w14:textId="4B2CAD99" w:rsidR="00DF0D0D" w:rsidRPr="00C143B6" w:rsidRDefault="00DF0D0D" w:rsidP="00DF0D0D">
            <w:pPr>
              <w:pStyle w:val="Compact"/>
              <w:spacing w:before="0" w:afterLines="20" w:after="48"/>
              <w:rPr>
                <w:sz w:val="20"/>
                <w:szCs w:val="20"/>
              </w:rPr>
            </w:pPr>
          </w:p>
        </w:tc>
        <w:tc>
          <w:tcPr>
            <w:tcW w:w="0" w:type="auto"/>
            <w:vAlign w:val="top"/>
          </w:tcPr>
          <w:p w14:paraId="7DA05190" w14:textId="7F8B44FF" w:rsidR="00DF0D0D" w:rsidRPr="00C143B6" w:rsidRDefault="00DF0D0D" w:rsidP="00DF0D0D">
            <w:pPr>
              <w:pStyle w:val="Compact"/>
              <w:spacing w:before="0" w:afterLines="20" w:after="48"/>
              <w:rPr>
                <w:sz w:val="20"/>
                <w:szCs w:val="20"/>
              </w:rPr>
            </w:pPr>
            <w:r w:rsidRPr="006855DD">
              <w:rPr>
                <w:sz w:val="18"/>
                <w:szCs w:val="18"/>
              </w:rPr>
              <w:t>HTI</w:t>
            </w:r>
          </w:p>
        </w:tc>
        <w:tc>
          <w:tcPr>
            <w:tcW w:w="0" w:type="auto"/>
            <w:vAlign w:val="top"/>
          </w:tcPr>
          <w:p w14:paraId="0A65FB13" w14:textId="4624A533" w:rsidR="00DF0D0D" w:rsidRPr="00C143B6" w:rsidRDefault="00DF0D0D" w:rsidP="00DF0D0D">
            <w:pPr>
              <w:pStyle w:val="Compact"/>
              <w:spacing w:before="0" w:afterLines="20" w:after="48"/>
              <w:rPr>
                <w:sz w:val="20"/>
                <w:szCs w:val="20"/>
              </w:rPr>
            </w:pPr>
            <w:r w:rsidRPr="006855DD">
              <w:rPr>
                <w:sz w:val="18"/>
                <w:szCs w:val="18"/>
              </w:rPr>
              <w:t>Integral of the density of the NN interval histogram divided by its height</w:t>
            </w:r>
          </w:p>
        </w:tc>
        <w:tc>
          <w:tcPr>
            <w:tcW w:w="0" w:type="auto"/>
            <w:vAlign w:val="top"/>
          </w:tcPr>
          <w:p w14:paraId="055DC1D3" w14:textId="3921CBF3" w:rsidR="00DF0D0D" w:rsidRPr="00C143B6" w:rsidRDefault="00DF0D0D" w:rsidP="00DF0D0D">
            <w:pPr>
              <w:pStyle w:val="Compact"/>
              <w:spacing w:before="0" w:afterLines="20" w:after="48"/>
              <w:jc w:val="right"/>
              <w:rPr>
                <w:sz w:val="20"/>
                <w:szCs w:val="20"/>
              </w:rPr>
            </w:pPr>
            <w:r w:rsidRPr="006855DD">
              <w:rPr>
                <w:sz w:val="18"/>
                <w:szCs w:val="18"/>
              </w:rPr>
              <w:t>21.1</w:t>
            </w:r>
          </w:p>
        </w:tc>
      </w:tr>
      <w:tr w:rsidR="00DF0D0D" w:rsidRPr="00C143B6" w14:paraId="3224BA53" w14:textId="77777777" w:rsidTr="00304ABE">
        <w:trPr>
          <w:trHeight w:val="283"/>
        </w:trPr>
        <w:tc>
          <w:tcPr>
            <w:tcW w:w="0" w:type="auto"/>
            <w:vMerge/>
            <w:vAlign w:val="top"/>
          </w:tcPr>
          <w:p w14:paraId="7DC9DBA1" w14:textId="73E24F6F" w:rsidR="00DF0D0D" w:rsidRPr="00C143B6" w:rsidRDefault="00DF0D0D" w:rsidP="00DF0D0D">
            <w:pPr>
              <w:pStyle w:val="Compact"/>
              <w:spacing w:before="0" w:afterLines="20" w:after="48"/>
              <w:rPr>
                <w:sz w:val="20"/>
                <w:szCs w:val="20"/>
              </w:rPr>
            </w:pPr>
          </w:p>
        </w:tc>
        <w:tc>
          <w:tcPr>
            <w:tcW w:w="0" w:type="auto"/>
            <w:vMerge/>
            <w:vAlign w:val="top"/>
          </w:tcPr>
          <w:p w14:paraId="43FB9E02" w14:textId="5E369DF2" w:rsidR="00DF0D0D" w:rsidRPr="00C143B6" w:rsidRDefault="00DF0D0D" w:rsidP="00DF0D0D">
            <w:pPr>
              <w:pStyle w:val="Compact"/>
              <w:spacing w:before="0" w:afterLines="20" w:after="48"/>
              <w:rPr>
                <w:sz w:val="20"/>
                <w:szCs w:val="20"/>
              </w:rPr>
            </w:pPr>
          </w:p>
        </w:tc>
        <w:tc>
          <w:tcPr>
            <w:tcW w:w="0" w:type="auto"/>
            <w:vAlign w:val="top"/>
          </w:tcPr>
          <w:p w14:paraId="26E98992" w14:textId="0D5CDFC2" w:rsidR="00DF0D0D" w:rsidRPr="00C143B6" w:rsidRDefault="00DF0D0D" w:rsidP="00DF0D0D">
            <w:pPr>
              <w:pStyle w:val="Compact"/>
              <w:spacing w:before="0" w:afterLines="20" w:after="48"/>
              <w:rPr>
                <w:sz w:val="20"/>
                <w:szCs w:val="20"/>
              </w:rPr>
            </w:pPr>
            <w:r w:rsidRPr="006855DD">
              <w:rPr>
                <w:sz w:val="18"/>
                <w:szCs w:val="18"/>
              </w:rPr>
              <w:t>SDNN</w:t>
            </w:r>
          </w:p>
        </w:tc>
        <w:tc>
          <w:tcPr>
            <w:tcW w:w="0" w:type="auto"/>
            <w:vAlign w:val="top"/>
          </w:tcPr>
          <w:p w14:paraId="684F6D85" w14:textId="1C9A2545" w:rsidR="00DF0D0D" w:rsidRPr="00C143B6" w:rsidRDefault="00DF0D0D" w:rsidP="00DF0D0D">
            <w:pPr>
              <w:pStyle w:val="Compact"/>
              <w:spacing w:before="0" w:afterLines="20" w:after="48"/>
              <w:rPr>
                <w:sz w:val="20"/>
                <w:szCs w:val="20"/>
              </w:rPr>
            </w:pPr>
            <w:r w:rsidRPr="006855DD">
              <w:rPr>
                <w:sz w:val="18"/>
                <w:szCs w:val="18"/>
              </w:rPr>
              <w:t>The standard deviation of the RR intervals</w:t>
            </w:r>
          </w:p>
        </w:tc>
        <w:tc>
          <w:tcPr>
            <w:tcW w:w="0" w:type="auto"/>
            <w:vAlign w:val="top"/>
          </w:tcPr>
          <w:p w14:paraId="4A296C18" w14:textId="3FEC0046" w:rsidR="00DF0D0D" w:rsidRPr="00C143B6" w:rsidRDefault="00DF0D0D" w:rsidP="00DF0D0D">
            <w:pPr>
              <w:pStyle w:val="Compact"/>
              <w:spacing w:before="0" w:afterLines="20" w:after="48"/>
              <w:jc w:val="right"/>
              <w:rPr>
                <w:sz w:val="20"/>
                <w:szCs w:val="20"/>
              </w:rPr>
            </w:pPr>
            <w:r w:rsidRPr="006855DD">
              <w:rPr>
                <w:sz w:val="18"/>
                <w:szCs w:val="18"/>
              </w:rPr>
              <w:t>20.8</w:t>
            </w:r>
          </w:p>
        </w:tc>
      </w:tr>
      <w:tr w:rsidR="00DF0D0D" w:rsidRPr="00C143B6" w14:paraId="6D878659" w14:textId="77777777" w:rsidTr="00304ABE">
        <w:trPr>
          <w:trHeight w:val="283"/>
        </w:trPr>
        <w:tc>
          <w:tcPr>
            <w:tcW w:w="0" w:type="auto"/>
            <w:vMerge/>
            <w:vAlign w:val="top"/>
          </w:tcPr>
          <w:p w14:paraId="460CC151" w14:textId="51EFDFC2" w:rsidR="00DF0D0D" w:rsidRPr="00C143B6" w:rsidRDefault="00DF0D0D" w:rsidP="00DF0D0D">
            <w:pPr>
              <w:pStyle w:val="Compact"/>
              <w:spacing w:before="0" w:afterLines="20" w:after="48"/>
              <w:rPr>
                <w:sz w:val="20"/>
                <w:szCs w:val="20"/>
              </w:rPr>
            </w:pPr>
          </w:p>
        </w:tc>
        <w:tc>
          <w:tcPr>
            <w:tcW w:w="0" w:type="auto"/>
            <w:vMerge/>
            <w:vAlign w:val="top"/>
          </w:tcPr>
          <w:p w14:paraId="72611EFC" w14:textId="6565ABBA" w:rsidR="00DF0D0D" w:rsidRPr="00C143B6" w:rsidRDefault="00DF0D0D" w:rsidP="00DF0D0D">
            <w:pPr>
              <w:pStyle w:val="Compact"/>
              <w:spacing w:before="0" w:afterLines="20" w:after="48"/>
              <w:rPr>
                <w:sz w:val="20"/>
                <w:szCs w:val="20"/>
              </w:rPr>
            </w:pPr>
          </w:p>
        </w:tc>
        <w:tc>
          <w:tcPr>
            <w:tcW w:w="0" w:type="auto"/>
            <w:vAlign w:val="top"/>
          </w:tcPr>
          <w:p w14:paraId="12EE8C3B" w14:textId="5615603F" w:rsidR="00DF0D0D" w:rsidRPr="00C143B6" w:rsidRDefault="00DF0D0D" w:rsidP="00DF0D0D">
            <w:pPr>
              <w:pStyle w:val="Compact"/>
              <w:spacing w:before="0" w:afterLines="20" w:after="48"/>
              <w:rPr>
                <w:sz w:val="20"/>
                <w:szCs w:val="20"/>
              </w:rPr>
            </w:pPr>
            <w:r w:rsidRPr="006855DD">
              <w:rPr>
                <w:sz w:val="18"/>
                <w:szCs w:val="18"/>
              </w:rPr>
              <w:t>pNN20</w:t>
            </w:r>
          </w:p>
        </w:tc>
        <w:tc>
          <w:tcPr>
            <w:tcW w:w="0" w:type="auto"/>
            <w:vAlign w:val="top"/>
          </w:tcPr>
          <w:p w14:paraId="64866F73" w14:textId="40674D6C" w:rsidR="00DF0D0D" w:rsidRPr="00C143B6" w:rsidRDefault="00DF0D0D" w:rsidP="00DF0D0D">
            <w:pPr>
              <w:pStyle w:val="Compact"/>
              <w:spacing w:before="0" w:afterLines="20" w:after="48"/>
              <w:rPr>
                <w:sz w:val="20"/>
                <w:szCs w:val="20"/>
              </w:rPr>
            </w:pPr>
            <w:r w:rsidRPr="006855DD">
              <w:rPr>
                <w:sz w:val="18"/>
                <w:szCs w:val="18"/>
              </w:rPr>
              <w:t>Proportion of successive NN interval differences larger than 20ms</w:t>
            </w:r>
          </w:p>
        </w:tc>
        <w:tc>
          <w:tcPr>
            <w:tcW w:w="0" w:type="auto"/>
            <w:vAlign w:val="top"/>
          </w:tcPr>
          <w:p w14:paraId="146E7B94" w14:textId="0CC97A5C" w:rsidR="00DF0D0D" w:rsidRPr="00C143B6" w:rsidRDefault="00DF0D0D" w:rsidP="00DF0D0D">
            <w:pPr>
              <w:pStyle w:val="Compact"/>
              <w:spacing w:before="0" w:afterLines="20" w:after="48"/>
              <w:jc w:val="right"/>
              <w:rPr>
                <w:sz w:val="20"/>
                <w:szCs w:val="20"/>
              </w:rPr>
            </w:pPr>
            <w:r w:rsidRPr="006855DD">
              <w:rPr>
                <w:sz w:val="18"/>
                <w:szCs w:val="18"/>
              </w:rPr>
              <w:t>20.6</w:t>
            </w:r>
          </w:p>
        </w:tc>
      </w:tr>
      <w:tr w:rsidR="00DF0D0D" w:rsidRPr="00C143B6" w14:paraId="30781529" w14:textId="77777777" w:rsidTr="00304ABE">
        <w:trPr>
          <w:trHeight w:val="283"/>
        </w:trPr>
        <w:tc>
          <w:tcPr>
            <w:tcW w:w="0" w:type="auto"/>
            <w:vMerge/>
            <w:vAlign w:val="top"/>
          </w:tcPr>
          <w:p w14:paraId="0339FD45" w14:textId="7F8B9C5F" w:rsidR="00DF0D0D" w:rsidRPr="00C143B6" w:rsidRDefault="00DF0D0D" w:rsidP="00DF0D0D">
            <w:pPr>
              <w:pStyle w:val="Compact"/>
              <w:spacing w:before="0" w:afterLines="20" w:after="48"/>
              <w:rPr>
                <w:sz w:val="20"/>
                <w:szCs w:val="20"/>
              </w:rPr>
            </w:pPr>
          </w:p>
        </w:tc>
        <w:tc>
          <w:tcPr>
            <w:tcW w:w="0" w:type="auto"/>
            <w:vMerge/>
            <w:vAlign w:val="top"/>
          </w:tcPr>
          <w:p w14:paraId="62B5FA22" w14:textId="5F73DF4E" w:rsidR="00DF0D0D" w:rsidRPr="00C143B6" w:rsidRDefault="00DF0D0D" w:rsidP="00DF0D0D">
            <w:pPr>
              <w:pStyle w:val="Compact"/>
              <w:spacing w:before="0" w:afterLines="20" w:after="48"/>
              <w:rPr>
                <w:sz w:val="20"/>
                <w:szCs w:val="20"/>
              </w:rPr>
            </w:pPr>
          </w:p>
        </w:tc>
        <w:tc>
          <w:tcPr>
            <w:tcW w:w="0" w:type="auto"/>
            <w:vAlign w:val="top"/>
          </w:tcPr>
          <w:p w14:paraId="7A49E1C9" w14:textId="345BDDFE" w:rsidR="00DF0D0D" w:rsidRPr="00C143B6" w:rsidRDefault="00DF0D0D" w:rsidP="00DF0D0D">
            <w:pPr>
              <w:pStyle w:val="Compact"/>
              <w:spacing w:before="0" w:afterLines="20" w:after="48"/>
              <w:rPr>
                <w:sz w:val="20"/>
                <w:szCs w:val="20"/>
              </w:rPr>
            </w:pPr>
            <w:r w:rsidRPr="006855DD">
              <w:rPr>
                <w:sz w:val="18"/>
                <w:szCs w:val="18"/>
              </w:rPr>
              <w:t>pNN50</w:t>
            </w:r>
          </w:p>
        </w:tc>
        <w:tc>
          <w:tcPr>
            <w:tcW w:w="0" w:type="auto"/>
            <w:vAlign w:val="top"/>
          </w:tcPr>
          <w:p w14:paraId="7F67E163" w14:textId="59067A34" w:rsidR="00DF0D0D" w:rsidRPr="00C143B6" w:rsidRDefault="00DF0D0D" w:rsidP="00DF0D0D">
            <w:pPr>
              <w:pStyle w:val="Compact"/>
              <w:spacing w:before="0" w:afterLines="20" w:after="48"/>
              <w:rPr>
                <w:sz w:val="20"/>
                <w:szCs w:val="20"/>
              </w:rPr>
            </w:pPr>
            <w:r w:rsidRPr="006855DD">
              <w:rPr>
                <w:sz w:val="18"/>
                <w:szCs w:val="18"/>
              </w:rPr>
              <w:t>Proportion of successive NN interval differences larger than 50ms</w:t>
            </w:r>
          </w:p>
        </w:tc>
        <w:tc>
          <w:tcPr>
            <w:tcW w:w="0" w:type="auto"/>
            <w:vAlign w:val="top"/>
          </w:tcPr>
          <w:p w14:paraId="4F3E9F74" w14:textId="366492E4" w:rsidR="00DF0D0D" w:rsidRPr="00C143B6" w:rsidRDefault="00DF0D0D" w:rsidP="00DF0D0D">
            <w:pPr>
              <w:pStyle w:val="Compact"/>
              <w:spacing w:before="0" w:afterLines="20" w:after="48"/>
              <w:jc w:val="right"/>
              <w:rPr>
                <w:sz w:val="20"/>
                <w:szCs w:val="20"/>
              </w:rPr>
            </w:pPr>
            <w:r w:rsidRPr="006855DD">
              <w:rPr>
                <w:sz w:val="18"/>
                <w:szCs w:val="18"/>
              </w:rPr>
              <w:t>20.2</w:t>
            </w:r>
          </w:p>
        </w:tc>
      </w:tr>
      <w:tr w:rsidR="00DF0D0D" w:rsidRPr="00C143B6" w14:paraId="331C0C7A" w14:textId="77777777" w:rsidTr="00304ABE">
        <w:trPr>
          <w:trHeight w:val="283"/>
        </w:trPr>
        <w:tc>
          <w:tcPr>
            <w:tcW w:w="0" w:type="auto"/>
            <w:vMerge/>
            <w:vAlign w:val="top"/>
          </w:tcPr>
          <w:p w14:paraId="09D08E94" w14:textId="7BAB8913" w:rsidR="00DF0D0D" w:rsidRPr="00C143B6" w:rsidRDefault="00DF0D0D" w:rsidP="00DF0D0D">
            <w:pPr>
              <w:pStyle w:val="Compact"/>
              <w:spacing w:before="0" w:afterLines="20" w:after="48"/>
              <w:rPr>
                <w:sz w:val="20"/>
                <w:szCs w:val="20"/>
              </w:rPr>
            </w:pPr>
          </w:p>
        </w:tc>
        <w:tc>
          <w:tcPr>
            <w:tcW w:w="0" w:type="auto"/>
            <w:vMerge/>
            <w:vAlign w:val="top"/>
          </w:tcPr>
          <w:p w14:paraId="20FA7E96" w14:textId="6682C228" w:rsidR="00DF0D0D" w:rsidRPr="00C143B6" w:rsidRDefault="00DF0D0D" w:rsidP="00DF0D0D">
            <w:pPr>
              <w:pStyle w:val="Compact"/>
              <w:spacing w:before="0" w:afterLines="20" w:after="48"/>
              <w:rPr>
                <w:sz w:val="20"/>
                <w:szCs w:val="20"/>
              </w:rPr>
            </w:pPr>
          </w:p>
        </w:tc>
        <w:tc>
          <w:tcPr>
            <w:tcW w:w="0" w:type="auto"/>
            <w:vAlign w:val="top"/>
          </w:tcPr>
          <w:p w14:paraId="44D70A85" w14:textId="5709B982" w:rsidR="00DF0D0D" w:rsidRPr="00C143B6" w:rsidRDefault="00DF0D0D" w:rsidP="00DF0D0D">
            <w:pPr>
              <w:pStyle w:val="Compact"/>
              <w:spacing w:before="0" w:afterLines="20" w:after="48"/>
              <w:rPr>
                <w:sz w:val="20"/>
                <w:szCs w:val="20"/>
              </w:rPr>
            </w:pPr>
            <w:r w:rsidRPr="006855DD">
              <w:rPr>
                <w:sz w:val="18"/>
                <w:szCs w:val="18"/>
              </w:rPr>
              <w:t>RMSSD</w:t>
            </w:r>
          </w:p>
        </w:tc>
        <w:tc>
          <w:tcPr>
            <w:tcW w:w="0" w:type="auto"/>
            <w:vAlign w:val="top"/>
          </w:tcPr>
          <w:p w14:paraId="08BB7BD8" w14:textId="51B13129" w:rsidR="00DF0D0D" w:rsidRPr="00C143B6" w:rsidRDefault="00DF0D0D" w:rsidP="00DF0D0D">
            <w:pPr>
              <w:pStyle w:val="Compact"/>
              <w:spacing w:before="0" w:afterLines="20" w:after="48"/>
              <w:rPr>
                <w:sz w:val="20"/>
                <w:szCs w:val="20"/>
              </w:rPr>
            </w:pPr>
            <w:r w:rsidRPr="006855DD">
              <w:rPr>
                <w:sz w:val="18"/>
                <w:szCs w:val="18"/>
              </w:rPr>
              <w:t>Root mean square of successive NN interval differences</w:t>
            </w:r>
          </w:p>
        </w:tc>
        <w:tc>
          <w:tcPr>
            <w:tcW w:w="0" w:type="auto"/>
            <w:vAlign w:val="top"/>
          </w:tcPr>
          <w:p w14:paraId="1B8AB3AF" w14:textId="48434F21" w:rsidR="00DF0D0D" w:rsidRPr="00C143B6" w:rsidRDefault="00DF0D0D" w:rsidP="00DF0D0D">
            <w:pPr>
              <w:pStyle w:val="Compact"/>
              <w:spacing w:before="0" w:afterLines="20" w:after="48"/>
              <w:jc w:val="right"/>
              <w:rPr>
                <w:sz w:val="20"/>
                <w:szCs w:val="20"/>
              </w:rPr>
            </w:pPr>
            <w:r w:rsidRPr="006855DD">
              <w:rPr>
                <w:sz w:val="18"/>
                <w:szCs w:val="18"/>
              </w:rPr>
              <w:t>18.6</w:t>
            </w:r>
          </w:p>
        </w:tc>
      </w:tr>
      <w:tr w:rsidR="00DF0D0D" w:rsidRPr="00C143B6" w14:paraId="43061FDE" w14:textId="77777777" w:rsidTr="00304ABE">
        <w:trPr>
          <w:trHeight w:val="283"/>
        </w:trPr>
        <w:tc>
          <w:tcPr>
            <w:tcW w:w="0" w:type="auto"/>
            <w:vMerge/>
            <w:vAlign w:val="top"/>
          </w:tcPr>
          <w:p w14:paraId="56177E3C" w14:textId="60215819" w:rsidR="00DF0D0D" w:rsidRPr="00C143B6" w:rsidRDefault="00DF0D0D" w:rsidP="00DF0D0D">
            <w:pPr>
              <w:pStyle w:val="Compact"/>
              <w:spacing w:before="0" w:afterLines="20" w:after="48"/>
              <w:rPr>
                <w:sz w:val="20"/>
                <w:szCs w:val="20"/>
              </w:rPr>
            </w:pPr>
          </w:p>
        </w:tc>
        <w:tc>
          <w:tcPr>
            <w:tcW w:w="0" w:type="auto"/>
            <w:vMerge/>
            <w:vAlign w:val="top"/>
          </w:tcPr>
          <w:p w14:paraId="5E529C6F" w14:textId="6C0A19C8" w:rsidR="00DF0D0D" w:rsidRPr="00C143B6" w:rsidRDefault="00DF0D0D" w:rsidP="00DF0D0D">
            <w:pPr>
              <w:pStyle w:val="Compact"/>
              <w:spacing w:before="0" w:afterLines="20" w:after="48"/>
              <w:rPr>
                <w:sz w:val="20"/>
                <w:szCs w:val="20"/>
              </w:rPr>
            </w:pPr>
          </w:p>
        </w:tc>
        <w:tc>
          <w:tcPr>
            <w:tcW w:w="0" w:type="auto"/>
            <w:vAlign w:val="top"/>
          </w:tcPr>
          <w:p w14:paraId="224849F5" w14:textId="76C89BF7" w:rsidR="00DF0D0D" w:rsidRPr="00C143B6" w:rsidRDefault="00DF0D0D" w:rsidP="00DF0D0D">
            <w:pPr>
              <w:pStyle w:val="Compact"/>
              <w:spacing w:before="0" w:afterLines="20" w:after="48"/>
              <w:rPr>
                <w:sz w:val="20"/>
                <w:szCs w:val="20"/>
              </w:rPr>
            </w:pPr>
            <w:r w:rsidRPr="006855DD">
              <w:rPr>
                <w:sz w:val="18"/>
                <w:szCs w:val="18"/>
              </w:rPr>
              <w:t>MCVNN</w:t>
            </w:r>
          </w:p>
        </w:tc>
        <w:tc>
          <w:tcPr>
            <w:tcW w:w="0" w:type="auto"/>
            <w:vAlign w:val="top"/>
          </w:tcPr>
          <w:p w14:paraId="4A4A0A9A" w14:textId="6AA79930" w:rsidR="00DF0D0D" w:rsidRPr="00C143B6" w:rsidRDefault="00DF0D0D" w:rsidP="00DF0D0D">
            <w:pPr>
              <w:pStyle w:val="Compact"/>
              <w:spacing w:before="0" w:afterLines="20" w:after="48"/>
              <w:rPr>
                <w:sz w:val="20"/>
                <w:szCs w:val="20"/>
              </w:rPr>
            </w:pPr>
            <w:proofErr w:type="spellStart"/>
            <w:r w:rsidRPr="006855DD">
              <w:rPr>
                <w:sz w:val="18"/>
                <w:szCs w:val="18"/>
              </w:rPr>
              <w:t>MadNN</w:t>
            </w:r>
            <w:proofErr w:type="spellEnd"/>
            <w:r w:rsidRPr="006855DD">
              <w:rPr>
                <w:sz w:val="18"/>
                <w:szCs w:val="18"/>
              </w:rPr>
              <w:t xml:space="preserve"> divided by </w:t>
            </w:r>
            <w:proofErr w:type="spellStart"/>
            <w:r w:rsidRPr="006855DD">
              <w:rPr>
                <w:sz w:val="18"/>
                <w:szCs w:val="18"/>
              </w:rPr>
              <w:t>MedianNN</w:t>
            </w:r>
            <w:proofErr w:type="spellEnd"/>
          </w:p>
        </w:tc>
        <w:tc>
          <w:tcPr>
            <w:tcW w:w="0" w:type="auto"/>
            <w:vAlign w:val="top"/>
          </w:tcPr>
          <w:p w14:paraId="1585A48B" w14:textId="0FFD0262" w:rsidR="00DF0D0D" w:rsidRPr="00C143B6" w:rsidRDefault="00DF0D0D" w:rsidP="00DF0D0D">
            <w:pPr>
              <w:pStyle w:val="Compact"/>
              <w:spacing w:before="0" w:afterLines="20" w:after="48"/>
              <w:jc w:val="right"/>
              <w:rPr>
                <w:sz w:val="20"/>
                <w:szCs w:val="20"/>
              </w:rPr>
            </w:pPr>
            <w:r w:rsidRPr="006855DD">
              <w:rPr>
                <w:sz w:val="18"/>
                <w:szCs w:val="18"/>
              </w:rPr>
              <w:t>18.3</w:t>
            </w:r>
          </w:p>
        </w:tc>
      </w:tr>
      <w:tr w:rsidR="00DF0D0D" w:rsidRPr="00C143B6" w14:paraId="22BA1BBF" w14:textId="77777777" w:rsidTr="00304ABE">
        <w:trPr>
          <w:trHeight w:val="283"/>
        </w:trPr>
        <w:tc>
          <w:tcPr>
            <w:tcW w:w="0" w:type="auto"/>
            <w:vMerge/>
            <w:vAlign w:val="top"/>
          </w:tcPr>
          <w:p w14:paraId="5D016A67" w14:textId="51C3753A" w:rsidR="00DF0D0D" w:rsidRPr="00C143B6" w:rsidRDefault="00DF0D0D" w:rsidP="00DF0D0D">
            <w:pPr>
              <w:pStyle w:val="Compact"/>
              <w:spacing w:before="0" w:afterLines="20" w:after="48"/>
              <w:rPr>
                <w:sz w:val="20"/>
                <w:szCs w:val="20"/>
              </w:rPr>
            </w:pPr>
          </w:p>
        </w:tc>
        <w:tc>
          <w:tcPr>
            <w:tcW w:w="0" w:type="auto"/>
            <w:vMerge/>
            <w:vAlign w:val="top"/>
          </w:tcPr>
          <w:p w14:paraId="1A5BDAB2" w14:textId="459105FB" w:rsidR="00DF0D0D" w:rsidRPr="00C143B6" w:rsidRDefault="00DF0D0D" w:rsidP="00DF0D0D">
            <w:pPr>
              <w:pStyle w:val="Compact"/>
              <w:spacing w:before="0" w:afterLines="20" w:after="48"/>
              <w:rPr>
                <w:sz w:val="20"/>
                <w:szCs w:val="20"/>
              </w:rPr>
            </w:pPr>
          </w:p>
        </w:tc>
        <w:tc>
          <w:tcPr>
            <w:tcW w:w="0" w:type="auto"/>
            <w:vAlign w:val="top"/>
          </w:tcPr>
          <w:p w14:paraId="50E19A02" w14:textId="5E089514" w:rsidR="00DF0D0D" w:rsidRPr="00C143B6" w:rsidRDefault="00DF0D0D" w:rsidP="00DF0D0D">
            <w:pPr>
              <w:pStyle w:val="Compact"/>
              <w:spacing w:before="0" w:afterLines="20" w:after="48"/>
              <w:rPr>
                <w:sz w:val="20"/>
                <w:szCs w:val="20"/>
              </w:rPr>
            </w:pPr>
            <w:r w:rsidRPr="006855DD">
              <w:rPr>
                <w:sz w:val="18"/>
                <w:szCs w:val="18"/>
              </w:rPr>
              <w:t>CVNN</w:t>
            </w:r>
          </w:p>
        </w:tc>
        <w:tc>
          <w:tcPr>
            <w:tcW w:w="0" w:type="auto"/>
            <w:vAlign w:val="top"/>
          </w:tcPr>
          <w:p w14:paraId="79DE132B" w14:textId="21EE96A7" w:rsidR="00DF0D0D" w:rsidRPr="00C143B6" w:rsidRDefault="00DF0D0D" w:rsidP="00DF0D0D">
            <w:pPr>
              <w:pStyle w:val="Compact"/>
              <w:spacing w:before="0" w:afterLines="20" w:after="48"/>
              <w:rPr>
                <w:sz w:val="20"/>
                <w:szCs w:val="20"/>
              </w:rPr>
            </w:pPr>
            <w:r w:rsidRPr="006855DD">
              <w:rPr>
                <w:sz w:val="18"/>
                <w:szCs w:val="18"/>
              </w:rPr>
              <w:t xml:space="preserve">SDNN divided by </w:t>
            </w:r>
            <w:proofErr w:type="spellStart"/>
            <w:r w:rsidRPr="006855DD">
              <w:rPr>
                <w:sz w:val="18"/>
                <w:szCs w:val="18"/>
              </w:rPr>
              <w:t>MeanNN</w:t>
            </w:r>
            <w:proofErr w:type="spellEnd"/>
          </w:p>
        </w:tc>
        <w:tc>
          <w:tcPr>
            <w:tcW w:w="0" w:type="auto"/>
            <w:vAlign w:val="top"/>
          </w:tcPr>
          <w:p w14:paraId="57924DA8" w14:textId="468B5D0F" w:rsidR="00DF0D0D" w:rsidRPr="00C143B6" w:rsidRDefault="00DF0D0D" w:rsidP="00DF0D0D">
            <w:pPr>
              <w:pStyle w:val="Compact"/>
              <w:spacing w:before="0" w:afterLines="20" w:after="48"/>
              <w:jc w:val="right"/>
              <w:rPr>
                <w:sz w:val="20"/>
                <w:szCs w:val="20"/>
              </w:rPr>
            </w:pPr>
            <w:r w:rsidRPr="006855DD">
              <w:rPr>
                <w:sz w:val="18"/>
                <w:szCs w:val="18"/>
              </w:rPr>
              <w:t>17.0</w:t>
            </w:r>
          </w:p>
        </w:tc>
      </w:tr>
      <w:tr w:rsidR="00DF0D0D" w:rsidRPr="00C143B6" w14:paraId="2CE74E5A" w14:textId="77777777" w:rsidTr="00304ABE">
        <w:trPr>
          <w:trHeight w:val="283"/>
        </w:trPr>
        <w:tc>
          <w:tcPr>
            <w:tcW w:w="0" w:type="auto"/>
            <w:vMerge/>
            <w:vAlign w:val="top"/>
          </w:tcPr>
          <w:p w14:paraId="58C72F93" w14:textId="7638D57B" w:rsidR="00DF0D0D" w:rsidRPr="00C143B6" w:rsidRDefault="00DF0D0D" w:rsidP="00DF0D0D">
            <w:pPr>
              <w:pStyle w:val="Compact"/>
              <w:spacing w:before="0" w:afterLines="20" w:after="48"/>
              <w:rPr>
                <w:sz w:val="20"/>
                <w:szCs w:val="20"/>
              </w:rPr>
            </w:pPr>
          </w:p>
        </w:tc>
        <w:tc>
          <w:tcPr>
            <w:tcW w:w="0" w:type="auto"/>
            <w:vMerge/>
            <w:vAlign w:val="top"/>
          </w:tcPr>
          <w:p w14:paraId="6C78F54A" w14:textId="2E0309BC" w:rsidR="00DF0D0D" w:rsidRPr="00C143B6" w:rsidRDefault="00DF0D0D" w:rsidP="00DF0D0D">
            <w:pPr>
              <w:pStyle w:val="Compact"/>
              <w:spacing w:before="0" w:afterLines="20" w:after="48"/>
              <w:rPr>
                <w:sz w:val="20"/>
                <w:szCs w:val="20"/>
              </w:rPr>
            </w:pPr>
          </w:p>
        </w:tc>
        <w:tc>
          <w:tcPr>
            <w:tcW w:w="0" w:type="auto"/>
            <w:vAlign w:val="top"/>
          </w:tcPr>
          <w:p w14:paraId="7766FE62" w14:textId="576A8209" w:rsidR="00DF0D0D" w:rsidRPr="00C143B6" w:rsidRDefault="00DF0D0D" w:rsidP="00DF0D0D">
            <w:pPr>
              <w:pStyle w:val="Compact"/>
              <w:spacing w:before="0" w:afterLines="20" w:after="48"/>
              <w:rPr>
                <w:sz w:val="20"/>
                <w:szCs w:val="20"/>
              </w:rPr>
            </w:pPr>
            <w:r w:rsidRPr="006855DD">
              <w:rPr>
                <w:sz w:val="18"/>
                <w:szCs w:val="18"/>
              </w:rPr>
              <w:t>CVI</w:t>
            </w:r>
          </w:p>
        </w:tc>
        <w:tc>
          <w:tcPr>
            <w:tcW w:w="0" w:type="auto"/>
            <w:vAlign w:val="top"/>
          </w:tcPr>
          <w:p w14:paraId="4539E206" w14:textId="50A17799" w:rsidR="00DF0D0D" w:rsidRPr="00C143B6" w:rsidRDefault="00DF0D0D" w:rsidP="00DF0D0D">
            <w:pPr>
              <w:pStyle w:val="Compact"/>
              <w:spacing w:before="0" w:afterLines="20" w:after="48"/>
              <w:rPr>
                <w:sz w:val="20"/>
                <w:szCs w:val="20"/>
              </w:rPr>
            </w:pPr>
            <w:r w:rsidRPr="006855DD">
              <w:rPr>
                <w:sz w:val="18"/>
                <w:szCs w:val="18"/>
              </w:rPr>
              <w:t>Cardiac Vagal Index</w:t>
            </w:r>
          </w:p>
        </w:tc>
        <w:tc>
          <w:tcPr>
            <w:tcW w:w="0" w:type="auto"/>
            <w:vAlign w:val="top"/>
          </w:tcPr>
          <w:p w14:paraId="58A0D3B9" w14:textId="1392778C" w:rsidR="00DF0D0D" w:rsidRPr="00C143B6" w:rsidRDefault="00DF0D0D" w:rsidP="00DF0D0D">
            <w:pPr>
              <w:pStyle w:val="Compact"/>
              <w:spacing w:before="0" w:afterLines="20" w:after="48"/>
              <w:jc w:val="right"/>
              <w:rPr>
                <w:sz w:val="20"/>
                <w:szCs w:val="20"/>
              </w:rPr>
            </w:pPr>
            <w:r w:rsidRPr="006855DD">
              <w:rPr>
                <w:sz w:val="18"/>
                <w:szCs w:val="18"/>
              </w:rPr>
              <w:t>16.8</w:t>
            </w:r>
          </w:p>
        </w:tc>
      </w:tr>
      <w:tr w:rsidR="00DF0D0D" w:rsidRPr="00C143B6" w14:paraId="70C4DD46" w14:textId="77777777" w:rsidTr="00304ABE">
        <w:trPr>
          <w:trHeight w:val="283"/>
        </w:trPr>
        <w:tc>
          <w:tcPr>
            <w:tcW w:w="0" w:type="auto"/>
            <w:vMerge/>
            <w:vAlign w:val="top"/>
          </w:tcPr>
          <w:p w14:paraId="40B5ACFC" w14:textId="441044FE" w:rsidR="00DF0D0D" w:rsidRPr="00C143B6" w:rsidRDefault="00DF0D0D" w:rsidP="00DF0D0D">
            <w:pPr>
              <w:pStyle w:val="Compact"/>
              <w:spacing w:before="0" w:afterLines="20" w:after="48"/>
              <w:rPr>
                <w:sz w:val="20"/>
                <w:szCs w:val="20"/>
              </w:rPr>
            </w:pPr>
          </w:p>
        </w:tc>
        <w:tc>
          <w:tcPr>
            <w:tcW w:w="0" w:type="auto"/>
            <w:vMerge/>
            <w:vAlign w:val="top"/>
          </w:tcPr>
          <w:p w14:paraId="14BA14AB" w14:textId="24B033AF"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41B7A4C9" w14:textId="4023CCFB" w:rsidR="00DF0D0D" w:rsidRPr="00C143B6" w:rsidRDefault="00DF0D0D" w:rsidP="00DF0D0D">
            <w:pPr>
              <w:pStyle w:val="Compact"/>
              <w:spacing w:before="0" w:afterLines="20" w:after="48"/>
              <w:rPr>
                <w:sz w:val="20"/>
                <w:szCs w:val="20"/>
              </w:rPr>
            </w:pPr>
            <w:r w:rsidRPr="006855DD">
              <w:rPr>
                <w:sz w:val="18"/>
                <w:szCs w:val="18"/>
              </w:rPr>
              <w:t>SD2</w:t>
            </w:r>
          </w:p>
        </w:tc>
        <w:tc>
          <w:tcPr>
            <w:tcW w:w="0" w:type="auto"/>
            <w:tcBorders>
              <w:bottom w:val="nil"/>
            </w:tcBorders>
            <w:vAlign w:val="top"/>
          </w:tcPr>
          <w:p w14:paraId="3D39837E" w14:textId="79340E4B" w:rsidR="00DF0D0D" w:rsidRPr="00C143B6" w:rsidRDefault="00DF0D0D" w:rsidP="00DF0D0D">
            <w:pPr>
              <w:pStyle w:val="Compact"/>
              <w:spacing w:before="0" w:afterLines="20" w:after="48"/>
              <w:rPr>
                <w:sz w:val="20"/>
                <w:szCs w:val="20"/>
              </w:rPr>
            </w:pPr>
            <w:r w:rsidRPr="006855DD">
              <w:rPr>
                <w:sz w:val="18"/>
                <w:szCs w:val="18"/>
              </w:rPr>
              <w:t xml:space="preserve">The spread of NN intervals on the </w:t>
            </w:r>
            <w:proofErr w:type="spellStart"/>
            <w:r w:rsidRPr="006855DD">
              <w:rPr>
                <w:sz w:val="18"/>
                <w:szCs w:val="18"/>
              </w:rPr>
              <w:t>Poincaré</w:t>
            </w:r>
            <w:proofErr w:type="spellEnd"/>
            <w:r w:rsidRPr="006855DD">
              <w:rPr>
                <w:sz w:val="18"/>
                <w:szCs w:val="18"/>
              </w:rPr>
              <w:t xml:space="preserve"> plot along the line of identity.</w:t>
            </w:r>
          </w:p>
        </w:tc>
        <w:tc>
          <w:tcPr>
            <w:tcW w:w="0" w:type="auto"/>
            <w:tcBorders>
              <w:bottom w:val="nil"/>
            </w:tcBorders>
            <w:vAlign w:val="top"/>
          </w:tcPr>
          <w:p w14:paraId="627655C2" w14:textId="178DE4C0" w:rsidR="00DF0D0D" w:rsidRPr="00C143B6" w:rsidRDefault="00DF0D0D" w:rsidP="00DF0D0D">
            <w:pPr>
              <w:pStyle w:val="Compact"/>
              <w:spacing w:before="0" w:afterLines="20" w:after="48"/>
              <w:jc w:val="right"/>
              <w:rPr>
                <w:sz w:val="20"/>
                <w:szCs w:val="20"/>
              </w:rPr>
            </w:pPr>
            <w:r w:rsidRPr="006855DD">
              <w:rPr>
                <w:sz w:val="18"/>
                <w:szCs w:val="18"/>
              </w:rPr>
              <w:t>15.7</w:t>
            </w:r>
          </w:p>
        </w:tc>
      </w:tr>
      <w:tr w:rsidR="00DF0D0D" w:rsidRPr="00C143B6" w14:paraId="3BD69D6D" w14:textId="77777777" w:rsidTr="00304ABE">
        <w:trPr>
          <w:trHeight w:val="283"/>
        </w:trPr>
        <w:tc>
          <w:tcPr>
            <w:tcW w:w="0" w:type="auto"/>
            <w:vMerge/>
            <w:vAlign w:val="top"/>
          </w:tcPr>
          <w:p w14:paraId="4B69B28D" w14:textId="67E35495"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30F3A942" w14:textId="1C3988F9"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0EB1213F" w14:textId="7D375779" w:rsidR="00DF0D0D" w:rsidRPr="00C143B6" w:rsidRDefault="00DF0D0D" w:rsidP="00DF0D0D">
            <w:pPr>
              <w:pStyle w:val="Compact"/>
              <w:spacing w:before="0" w:afterLines="20" w:after="48"/>
              <w:rPr>
                <w:sz w:val="20"/>
                <w:szCs w:val="20"/>
              </w:rPr>
            </w:pPr>
            <w:r w:rsidRPr="006855DD">
              <w:rPr>
                <w:sz w:val="18"/>
                <w:szCs w:val="18"/>
              </w:rPr>
              <w:t>S</w:t>
            </w:r>
          </w:p>
        </w:tc>
        <w:tc>
          <w:tcPr>
            <w:tcW w:w="0" w:type="auto"/>
            <w:tcBorders>
              <w:top w:val="nil"/>
              <w:bottom w:val="single" w:sz="4" w:space="0" w:color="auto"/>
            </w:tcBorders>
            <w:vAlign w:val="top"/>
          </w:tcPr>
          <w:p w14:paraId="3C552050" w14:textId="25E96493" w:rsidR="00DF0D0D" w:rsidRPr="00C143B6" w:rsidRDefault="00DF0D0D" w:rsidP="00DF0D0D">
            <w:pPr>
              <w:pStyle w:val="Compact"/>
              <w:spacing w:before="0" w:afterLines="20" w:after="48"/>
              <w:rPr>
                <w:sz w:val="20"/>
                <w:szCs w:val="20"/>
              </w:rPr>
            </w:pPr>
            <w:r w:rsidRPr="006855DD">
              <w:rPr>
                <w:sz w:val="18"/>
                <w:szCs w:val="18"/>
              </w:rPr>
              <w:t xml:space="preserve">Area of ellipse in </w:t>
            </w:r>
            <w:proofErr w:type="spellStart"/>
            <w:r w:rsidRPr="006855DD">
              <w:rPr>
                <w:sz w:val="18"/>
                <w:szCs w:val="18"/>
              </w:rPr>
              <w:t>Poincaré</w:t>
            </w:r>
            <w:proofErr w:type="spellEnd"/>
            <w:r w:rsidRPr="006855DD">
              <w:rPr>
                <w:sz w:val="18"/>
                <w:szCs w:val="18"/>
              </w:rPr>
              <w:t xml:space="preserve"> plot</w:t>
            </w:r>
          </w:p>
        </w:tc>
        <w:tc>
          <w:tcPr>
            <w:tcW w:w="0" w:type="auto"/>
            <w:tcBorders>
              <w:top w:val="nil"/>
              <w:bottom w:val="single" w:sz="4" w:space="0" w:color="auto"/>
            </w:tcBorders>
            <w:vAlign w:val="top"/>
          </w:tcPr>
          <w:p w14:paraId="28C58045" w14:textId="530A7F65" w:rsidR="00DF0D0D" w:rsidRPr="00C143B6" w:rsidRDefault="00DF0D0D" w:rsidP="00DF0D0D">
            <w:pPr>
              <w:pStyle w:val="Compact"/>
              <w:spacing w:before="0" w:afterLines="20" w:after="48"/>
              <w:jc w:val="right"/>
              <w:rPr>
                <w:sz w:val="20"/>
                <w:szCs w:val="20"/>
              </w:rPr>
            </w:pPr>
            <w:r w:rsidRPr="006855DD">
              <w:rPr>
                <w:sz w:val="18"/>
                <w:szCs w:val="18"/>
              </w:rPr>
              <w:t>15.6</w:t>
            </w:r>
          </w:p>
        </w:tc>
      </w:tr>
      <w:tr w:rsidR="00DF0D0D" w:rsidRPr="00C143B6" w14:paraId="3AFBA6E5" w14:textId="77777777" w:rsidTr="00304ABE">
        <w:trPr>
          <w:trHeight w:val="283"/>
        </w:trPr>
        <w:tc>
          <w:tcPr>
            <w:tcW w:w="0" w:type="auto"/>
            <w:vMerge w:val="restart"/>
            <w:vAlign w:val="top"/>
          </w:tcPr>
          <w:p w14:paraId="54C61869" w14:textId="77777777" w:rsidR="00DF0D0D" w:rsidRPr="006855DD" w:rsidRDefault="00DF0D0D" w:rsidP="00DF0D0D">
            <w:pPr>
              <w:pStyle w:val="Compact"/>
              <w:spacing w:before="0" w:afterLines="20" w:after="48"/>
              <w:ind w:right="538"/>
              <w:rPr>
                <w:sz w:val="18"/>
                <w:szCs w:val="18"/>
              </w:rPr>
            </w:pPr>
            <w:r w:rsidRPr="006855DD">
              <w:rPr>
                <w:sz w:val="18"/>
                <w:szCs w:val="18"/>
              </w:rPr>
              <w:t>Frequency/</w:t>
            </w:r>
          </w:p>
          <w:p w14:paraId="4EA3625D" w14:textId="77777777" w:rsidR="00DF0D0D" w:rsidRPr="006855DD" w:rsidRDefault="00DF0D0D" w:rsidP="00DF0D0D">
            <w:pPr>
              <w:pStyle w:val="Compact"/>
              <w:spacing w:before="0" w:afterLines="20" w:after="48"/>
              <w:ind w:right="538"/>
              <w:rPr>
                <w:sz w:val="18"/>
                <w:szCs w:val="18"/>
              </w:rPr>
            </w:pPr>
            <w:r w:rsidRPr="006855DD">
              <w:rPr>
                <w:sz w:val="18"/>
                <w:szCs w:val="18"/>
              </w:rPr>
              <w:t>Complexity</w:t>
            </w:r>
          </w:p>
          <w:p w14:paraId="33622794" w14:textId="5C617B02"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6A7455FE" w14:textId="77777777" w:rsidR="00DF0D0D" w:rsidRPr="006855DD" w:rsidRDefault="00DF0D0D" w:rsidP="00DF0D0D">
            <w:pPr>
              <w:pStyle w:val="Compact"/>
              <w:spacing w:before="0" w:afterLines="20" w:after="48"/>
              <w:ind w:right="538"/>
              <w:rPr>
                <w:sz w:val="18"/>
                <w:szCs w:val="18"/>
              </w:rPr>
            </w:pPr>
            <w:r w:rsidRPr="006855DD">
              <w:rPr>
                <w:sz w:val="18"/>
                <w:szCs w:val="18"/>
              </w:rPr>
              <w:t>Absolute Frequency/</w:t>
            </w:r>
          </w:p>
          <w:p w14:paraId="57952F75" w14:textId="0C13D8C1" w:rsidR="00DF0D0D" w:rsidRPr="00C143B6" w:rsidRDefault="00DF0D0D" w:rsidP="00DF0D0D">
            <w:pPr>
              <w:pStyle w:val="Compact"/>
              <w:spacing w:before="0" w:afterLines="20" w:after="48"/>
              <w:rPr>
                <w:sz w:val="20"/>
                <w:szCs w:val="20"/>
              </w:rPr>
            </w:pPr>
            <w:r w:rsidRPr="006855DD">
              <w:rPr>
                <w:sz w:val="18"/>
                <w:szCs w:val="18"/>
              </w:rPr>
              <w:t>Complexity</w:t>
            </w:r>
          </w:p>
        </w:tc>
        <w:tc>
          <w:tcPr>
            <w:tcW w:w="0" w:type="auto"/>
            <w:tcBorders>
              <w:top w:val="single" w:sz="4" w:space="0" w:color="auto"/>
            </w:tcBorders>
            <w:vAlign w:val="top"/>
          </w:tcPr>
          <w:p w14:paraId="114A7B6A" w14:textId="7005B7BE" w:rsidR="00DF0D0D" w:rsidRPr="00C143B6" w:rsidRDefault="00DF0D0D" w:rsidP="00DF0D0D">
            <w:pPr>
              <w:pStyle w:val="Compact"/>
              <w:spacing w:before="0" w:afterLines="20" w:after="48"/>
              <w:rPr>
                <w:sz w:val="20"/>
                <w:szCs w:val="20"/>
              </w:rPr>
            </w:pPr>
            <w:proofErr w:type="spellStart"/>
            <w:r w:rsidRPr="006855DD">
              <w:rPr>
                <w:sz w:val="18"/>
                <w:szCs w:val="18"/>
              </w:rPr>
              <w:t>FuzzyEn</w:t>
            </w:r>
            <w:proofErr w:type="spellEnd"/>
          </w:p>
        </w:tc>
        <w:tc>
          <w:tcPr>
            <w:tcW w:w="0" w:type="auto"/>
            <w:tcBorders>
              <w:top w:val="single" w:sz="4" w:space="0" w:color="auto"/>
            </w:tcBorders>
            <w:vAlign w:val="top"/>
          </w:tcPr>
          <w:p w14:paraId="716D582A" w14:textId="53B1C97A" w:rsidR="00DF0D0D" w:rsidRPr="00C143B6" w:rsidRDefault="00DF0D0D" w:rsidP="00DF0D0D">
            <w:pPr>
              <w:pStyle w:val="Compact"/>
              <w:spacing w:before="0" w:afterLines="20" w:after="48"/>
              <w:rPr>
                <w:sz w:val="20"/>
                <w:szCs w:val="20"/>
              </w:rPr>
            </w:pPr>
            <w:r w:rsidRPr="006855DD">
              <w:rPr>
                <w:sz w:val="18"/>
                <w:szCs w:val="18"/>
              </w:rPr>
              <w:t>The Fuzzy Entropy</w:t>
            </w:r>
          </w:p>
        </w:tc>
        <w:tc>
          <w:tcPr>
            <w:tcW w:w="0" w:type="auto"/>
            <w:tcBorders>
              <w:top w:val="single" w:sz="4" w:space="0" w:color="auto"/>
            </w:tcBorders>
            <w:vAlign w:val="top"/>
          </w:tcPr>
          <w:p w14:paraId="0ADC281D" w14:textId="032DC449" w:rsidR="00DF0D0D" w:rsidRPr="00C143B6" w:rsidRDefault="00DF0D0D" w:rsidP="00DF0D0D">
            <w:pPr>
              <w:pStyle w:val="Compact"/>
              <w:spacing w:before="0" w:afterLines="20" w:after="48"/>
              <w:jc w:val="right"/>
              <w:rPr>
                <w:sz w:val="20"/>
                <w:szCs w:val="20"/>
              </w:rPr>
            </w:pPr>
            <w:r w:rsidRPr="006855DD">
              <w:rPr>
                <w:sz w:val="18"/>
                <w:szCs w:val="18"/>
              </w:rPr>
              <w:t>22.1</w:t>
            </w:r>
          </w:p>
        </w:tc>
      </w:tr>
      <w:tr w:rsidR="00DF0D0D" w:rsidRPr="00C143B6" w14:paraId="48A31376" w14:textId="77777777" w:rsidTr="00304ABE">
        <w:trPr>
          <w:trHeight w:val="283"/>
        </w:trPr>
        <w:tc>
          <w:tcPr>
            <w:tcW w:w="0" w:type="auto"/>
            <w:vMerge/>
            <w:vAlign w:val="top"/>
          </w:tcPr>
          <w:p w14:paraId="633E682B" w14:textId="17B07CC3" w:rsidR="00DF0D0D" w:rsidRPr="00C143B6" w:rsidRDefault="00DF0D0D" w:rsidP="00DF0D0D">
            <w:pPr>
              <w:pStyle w:val="Compact"/>
              <w:spacing w:before="0" w:afterLines="20" w:after="48"/>
              <w:rPr>
                <w:sz w:val="20"/>
                <w:szCs w:val="20"/>
              </w:rPr>
            </w:pPr>
          </w:p>
        </w:tc>
        <w:tc>
          <w:tcPr>
            <w:tcW w:w="0" w:type="auto"/>
            <w:vMerge/>
            <w:vAlign w:val="top"/>
          </w:tcPr>
          <w:p w14:paraId="6C2F36AD" w14:textId="76EBCE16" w:rsidR="00DF0D0D" w:rsidRPr="00C143B6" w:rsidRDefault="00DF0D0D" w:rsidP="00DF0D0D">
            <w:pPr>
              <w:pStyle w:val="Compact"/>
              <w:spacing w:before="0" w:afterLines="20" w:after="48"/>
              <w:rPr>
                <w:sz w:val="20"/>
                <w:szCs w:val="20"/>
              </w:rPr>
            </w:pPr>
          </w:p>
        </w:tc>
        <w:tc>
          <w:tcPr>
            <w:tcW w:w="0" w:type="auto"/>
            <w:vAlign w:val="top"/>
          </w:tcPr>
          <w:p w14:paraId="6A516AC1" w14:textId="7B057324" w:rsidR="00DF0D0D" w:rsidRPr="00C143B6" w:rsidRDefault="00DF0D0D" w:rsidP="00DF0D0D">
            <w:pPr>
              <w:pStyle w:val="Compact"/>
              <w:spacing w:before="0" w:afterLines="20" w:after="48"/>
              <w:rPr>
                <w:sz w:val="20"/>
                <w:szCs w:val="20"/>
              </w:rPr>
            </w:pPr>
            <w:r w:rsidRPr="006855DD">
              <w:rPr>
                <w:sz w:val="18"/>
                <w:szCs w:val="18"/>
              </w:rPr>
              <w:t>LF</w:t>
            </w:r>
          </w:p>
        </w:tc>
        <w:tc>
          <w:tcPr>
            <w:tcW w:w="0" w:type="auto"/>
            <w:vAlign w:val="top"/>
          </w:tcPr>
          <w:p w14:paraId="50795B22" w14:textId="16DE4D4D" w:rsidR="00DF0D0D" w:rsidRPr="00C143B6" w:rsidRDefault="00DF0D0D" w:rsidP="00DF0D0D">
            <w:pPr>
              <w:pStyle w:val="Compact"/>
              <w:spacing w:before="0" w:afterLines="20" w:after="48"/>
              <w:rPr>
                <w:sz w:val="20"/>
                <w:szCs w:val="20"/>
              </w:rPr>
            </w:pPr>
            <w:r w:rsidRPr="006855DD">
              <w:rPr>
                <w:sz w:val="18"/>
                <w:szCs w:val="18"/>
              </w:rPr>
              <w:t>Power spectrum in the frequency range of 0.04-0.15 Hz</w:t>
            </w:r>
          </w:p>
        </w:tc>
        <w:tc>
          <w:tcPr>
            <w:tcW w:w="0" w:type="auto"/>
            <w:vAlign w:val="top"/>
          </w:tcPr>
          <w:p w14:paraId="5AAA0C34" w14:textId="14717387" w:rsidR="00DF0D0D" w:rsidRPr="00C143B6" w:rsidRDefault="00DF0D0D" w:rsidP="00DF0D0D">
            <w:pPr>
              <w:pStyle w:val="Compact"/>
              <w:spacing w:before="0" w:afterLines="20" w:after="48"/>
              <w:jc w:val="right"/>
              <w:rPr>
                <w:sz w:val="20"/>
                <w:szCs w:val="20"/>
              </w:rPr>
            </w:pPr>
            <w:r w:rsidRPr="006855DD">
              <w:rPr>
                <w:sz w:val="18"/>
                <w:szCs w:val="18"/>
              </w:rPr>
              <w:t>20.4</w:t>
            </w:r>
          </w:p>
        </w:tc>
      </w:tr>
      <w:tr w:rsidR="00DF0D0D" w:rsidRPr="00C143B6" w14:paraId="4BC0B11F" w14:textId="77777777" w:rsidTr="00304ABE">
        <w:trPr>
          <w:trHeight w:val="283"/>
        </w:trPr>
        <w:tc>
          <w:tcPr>
            <w:tcW w:w="0" w:type="auto"/>
            <w:vMerge/>
            <w:vAlign w:val="top"/>
          </w:tcPr>
          <w:p w14:paraId="332E7746" w14:textId="6364D3D8" w:rsidR="00DF0D0D" w:rsidRPr="00C143B6" w:rsidRDefault="00DF0D0D" w:rsidP="00DF0D0D">
            <w:pPr>
              <w:pStyle w:val="Compact"/>
              <w:spacing w:before="0" w:afterLines="20" w:after="48"/>
              <w:rPr>
                <w:sz w:val="20"/>
                <w:szCs w:val="20"/>
              </w:rPr>
            </w:pPr>
          </w:p>
        </w:tc>
        <w:tc>
          <w:tcPr>
            <w:tcW w:w="0" w:type="auto"/>
            <w:vMerge/>
            <w:vAlign w:val="top"/>
          </w:tcPr>
          <w:p w14:paraId="18A2975E" w14:textId="0192860F" w:rsidR="00DF0D0D" w:rsidRPr="00C143B6" w:rsidRDefault="00DF0D0D" w:rsidP="00DF0D0D">
            <w:pPr>
              <w:pStyle w:val="Compact"/>
              <w:spacing w:before="0" w:afterLines="20" w:after="48"/>
              <w:rPr>
                <w:sz w:val="20"/>
                <w:szCs w:val="20"/>
              </w:rPr>
            </w:pPr>
          </w:p>
        </w:tc>
        <w:tc>
          <w:tcPr>
            <w:tcW w:w="0" w:type="auto"/>
            <w:vAlign w:val="top"/>
          </w:tcPr>
          <w:p w14:paraId="3095A9F2" w14:textId="760F195B" w:rsidR="00DF0D0D" w:rsidRPr="00C143B6" w:rsidRDefault="00DF0D0D" w:rsidP="00DF0D0D">
            <w:pPr>
              <w:pStyle w:val="Compact"/>
              <w:spacing w:before="0" w:afterLines="20" w:after="48"/>
              <w:rPr>
                <w:sz w:val="20"/>
                <w:szCs w:val="20"/>
              </w:rPr>
            </w:pPr>
            <w:proofErr w:type="spellStart"/>
            <w:r w:rsidRPr="006855DD">
              <w:rPr>
                <w:sz w:val="18"/>
                <w:szCs w:val="18"/>
              </w:rPr>
              <w:t>SampEn</w:t>
            </w:r>
            <w:proofErr w:type="spellEnd"/>
          </w:p>
        </w:tc>
        <w:tc>
          <w:tcPr>
            <w:tcW w:w="0" w:type="auto"/>
            <w:vAlign w:val="top"/>
          </w:tcPr>
          <w:p w14:paraId="78A5769D" w14:textId="64432B29" w:rsidR="00DF0D0D" w:rsidRPr="00C143B6" w:rsidRDefault="00DF0D0D" w:rsidP="00DF0D0D">
            <w:pPr>
              <w:pStyle w:val="Compact"/>
              <w:spacing w:before="0" w:afterLines="20" w:after="48"/>
              <w:rPr>
                <w:sz w:val="20"/>
                <w:szCs w:val="20"/>
              </w:rPr>
            </w:pPr>
            <w:r w:rsidRPr="006855DD">
              <w:rPr>
                <w:sz w:val="18"/>
                <w:szCs w:val="18"/>
              </w:rPr>
              <w:t>The Sample Entropy</w:t>
            </w:r>
          </w:p>
        </w:tc>
        <w:tc>
          <w:tcPr>
            <w:tcW w:w="0" w:type="auto"/>
            <w:vAlign w:val="top"/>
          </w:tcPr>
          <w:p w14:paraId="7EC44CBB" w14:textId="287E189E" w:rsidR="00DF0D0D" w:rsidRPr="00C143B6" w:rsidRDefault="00DF0D0D" w:rsidP="00DF0D0D">
            <w:pPr>
              <w:pStyle w:val="Compact"/>
              <w:spacing w:before="0" w:afterLines="20" w:after="48"/>
              <w:jc w:val="right"/>
              <w:rPr>
                <w:sz w:val="20"/>
                <w:szCs w:val="20"/>
              </w:rPr>
            </w:pPr>
            <w:r w:rsidRPr="006855DD">
              <w:rPr>
                <w:sz w:val="18"/>
                <w:szCs w:val="18"/>
              </w:rPr>
              <w:t>19.0</w:t>
            </w:r>
          </w:p>
        </w:tc>
      </w:tr>
      <w:tr w:rsidR="00DF0D0D" w:rsidRPr="00C143B6" w14:paraId="262AAF77" w14:textId="77777777" w:rsidTr="00304ABE">
        <w:trPr>
          <w:trHeight w:val="283"/>
        </w:trPr>
        <w:tc>
          <w:tcPr>
            <w:tcW w:w="0" w:type="auto"/>
            <w:vMerge/>
            <w:vAlign w:val="top"/>
          </w:tcPr>
          <w:p w14:paraId="3A57D099" w14:textId="2033E867" w:rsidR="00DF0D0D" w:rsidRPr="00C143B6" w:rsidRDefault="00DF0D0D" w:rsidP="00DF0D0D">
            <w:pPr>
              <w:pStyle w:val="Compact"/>
              <w:spacing w:before="0" w:afterLines="20" w:after="48"/>
              <w:rPr>
                <w:sz w:val="20"/>
                <w:szCs w:val="20"/>
              </w:rPr>
            </w:pPr>
          </w:p>
        </w:tc>
        <w:tc>
          <w:tcPr>
            <w:tcW w:w="0" w:type="auto"/>
            <w:vMerge/>
            <w:vAlign w:val="top"/>
          </w:tcPr>
          <w:p w14:paraId="55EA4B5B" w14:textId="0A08027F" w:rsidR="00DF0D0D" w:rsidRPr="00C143B6" w:rsidRDefault="00DF0D0D" w:rsidP="00DF0D0D">
            <w:pPr>
              <w:pStyle w:val="Compact"/>
              <w:spacing w:before="0" w:afterLines="20" w:after="48"/>
              <w:rPr>
                <w:sz w:val="20"/>
                <w:szCs w:val="20"/>
              </w:rPr>
            </w:pPr>
          </w:p>
        </w:tc>
        <w:tc>
          <w:tcPr>
            <w:tcW w:w="0" w:type="auto"/>
            <w:vAlign w:val="top"/>
          </w:tcPr>
          <w:p w14:paraId="1859D0BB" w14:textId="28BFD6A7" w:rsidR="00DF0D0D" w:rsidRPr="00C143B6" w:rsidRDefault="00DF0D0D" w:rsidP="00DF0D0D">
            <w:pPr>
              <w:pStyle w:val="Compact"/>
              <w:spacing w:before="0" w:afterLines="20" w:after="48"/>
              <w:rPr>
                <w:sz w:val="20"/>
                <w:szCs w:val="20"/>
              </w:rPr>
            </w:pPr>
            <w:r w:rsidRPr="006855DD">
              <w:rPr>
                <w:sz w:val="18"/>
                <w:szCs w:val="18"/>
              </w:rPr>
              <w:t>LZC</w:t>
            </w:r>
          </w:p>
        </w:tc>
        <w:tc>
          <w:tcPr>
            <w:tcW w:w="0" w:type="auto"/>
            <w:vAlign w:val="top"/>
          </w:tcPr>
          <w:p w14:paraId="48A95446" w14:textId="5CEE5EDE" w:rsidR="00DF0D0D" w:rsidRPr="00C143B6" w:rsidRDefault="00DF0D0D" w:rsidP="00DF0D0D">
            <w:pPr>
              <w:pStyle w:val="Compact"/>
              <w:spacing w:before="0" w:afterLines="20" w:after="48"/>
              <w:rPr>
                <w:sz w:val="20"/>
                <w:szCs w:val="20"/>
              </w:rPr>
            </w:pPr>
            <w:r w:rsidRPr="006855DD">
              <w:rPr>
                <w:sz w:val="18"/>
                <w:szCs w:val="18"/>
              </w:rPr>
              <w:t>The Lempel-Ziv complexity</w:t>
            </w:r>
          </w:p>
        </w:tc>
        <w:tc>
          <w:tcPr>
            <w:tcW w:w="0" w:type="auto"/>
            <w:vAlign w:val="top"/>
          </w:tcPr>
          <w:p w14:paraId="2312E011" w14:textId="6AD35F32" w:rsidR="00DF0D0D" w:rsidRPr="00C143B6" w:rsidRDefault="00DF0D0D" w:rsidP="00DF0D0D">
            <w:pPr>
              <w:pStyle w:val="Compact"/>
              <w:spacing w:before="0" w:afterLines="20" w:after="48"/>
              <w:jc w:val="right"/>
              <w:rPr>
                <w:sz w:val="20"/>
                <w:szCs w:val="20"/>
              </w:rPr>
            </w:pPr>
            <w:r w:rsidRPr="006855DD">
              <w:rPr>
                <w:sz w:val="18"/>
                <w:szCs w:val="18"/>
              </w:rPr>
              <w:t>18.9</w:t>
            </w:r>
          </w:p>
        </w:tc>
      </w:tr>
      <w:tr w:rsidR="00DF0D0D" w:rsidRPr="00C143B6" w14:paraId="7F91B024" w14:textId="77777777" w:rsidTr="00304ABE">
        <w:trPr>
          <w:trHeight w:val="283"/>
        </w:trPr>
        <w:tc>
          <w:tcPr>
            <w:tcW w:w="0" w:type="auto"/>
            <w:vMerge/>
            <w:vAlign w:val="top"/>
          </w:tcPr>
          <w:p w14:paraId="4E9A200D" w14:textId="147432F0" w:rsidR="00DF0D0D" w:rsidRPr="00C143B6" w:rsidRDefault="00DF0D0D" w:rsidP="00DF0D0D">
            <w:pPr>
              <w:pStyle w:val="Compact"/>
              <w:spacing w:before="0" w:afterLines="20" w:after="48"/>
              <w:rPr>
                <w:sz w:val="20"/>
                <w:szCs w:val="20"/>
              </w:rPr>
            </w:pPr>
          </w:p>
        </w:tc>
        <w:tc>
          <w:tcPr>
            <w:tcW w:w="0" w:type="auto"/>
            <w:vMerge/>
            <w:vAlign w:val="top"/>
          </w:tcPr>
          <w:p w14:paraId="09CC78EE" w14:textId="3F6B9F66" w:rsidR="00DF0D0D" w:rsidRPr="00C143B6" w:rsidRDefault="00DF0D0D" w:rsidP="00DF0D0D">
            <w:pPr>
              <w:pStyle w:val="Compact"/>
              <w:spacing w:before="0" w:afterLines="20" w:after="48"/>
              <w:rPr>
                <w:sz w:val="20"/>
                <w:szCs w:val="20"/>
              </w:rPr>
            </w:pPr>
          </w:p>
        </w:tc>
        <w:tc>
          <w:tcPr>
            <w:tcW w:w="0" w:type="auto"/>
            <w:vAlign w:val="top"/>
          </w:tcPr>
          <w:p w14:paraId="0447ECA6" w14:textId="49734F3E" w:rsidR="00DF0D0D" w:rsidRPr="00C143B6" w:rsidRDefault="00DF0D0D" w:rsidP="00DF0D0D">
            <w:pPr>
              <w:pStyle w:val="Compact"/>
              <w:spacing w:before="0" w:afterLines="20" w:after="48"/>
              <w:rPr>
                <w:sz w:val="20"/>
                <w:szCs w:val="20"/>
              </w:rPr>
            </w:pPr>
            <w:r w:rsidRPr="006855DD">
              <w:rPr>
                <w:sz w:val="18"/>
                <w:szCs w:val="18"/>
              </w:rPr>
              <w:t>KFD</w:t>
            </w:r>
          </w:p>
        </w:tc>
        <w:tc>
          <w:tcPr>
            <w:tcW w:w="0" w:type="auto"/>
            <w:vAlign w:val="top"/>
          </w:tcPr>
          <w:p w14:paraId="564E59E5" w14:textId="77FE0C1A" w:rsidR="00DF0D0D" w:rsidRPr="00C143B6" w:rsidRDefault="00DF0D0D" w:rsidP="00DF0D0D">
            <w:pPr>
              <w:pStyle w:val="Compact"/>
              <w:spacing w:before="0" w:afterLines="20" w:after="48"/>
              <w:rPr>
                <w:sz w:val="20"/>
                <w:szCs w:val="20"/>
              </w:rPr>
            </w:pPr>
            <w:r w:rsidRPr="006855DD">
              <w:rPr>
                <w:sz w:val="18"/>
                <w:szCs w:val="18"/>
              </w:rPr>
              <w:t>Katz Fractal Dimension</w:t>
            </w:r>
          </w:p>
        </w:tc>
        <w:tc>
          <w:tcPr>
            <w:tcW w:w="0" w:type="auto"/>
            <w:vAlign w:val="top"/>
          </w:tcPr>
          <w:p w14:paraId="16DB8BDF" w14:textId="2B862FE2" w:rsidR="00DF0D0D" w:rsidRPr="00C143B6" w:rsidRDefault="00DF0D0D" w:rsidP="00DF0D0D">
            <w:pPr>
              <w:pStyle w:val="Compact"/>
              <w:spacing w:before="0" w:afterLines="20" w:after="48"/>
              <w:jc w:val="right"/>
              <w:rPr>
                <w:sz w:val="20"/>
                <w:szCs w:val="20"/>
              </w:rPr>
            </w:pPr>
            <w:r w:rsidRPr="006855DD">
              <w:rPr>
                <w:sz w:val="18"/>
                <w:szCs w:val="18"/>
              </w:rPr>
              <w:t>18.6</w:t>
            </w:r>
          </w:p>
        </w:tc>
      </w:tr>
      <w:tr w:rsidR="00DF0D0D" w:rsidRPr="00C143B6" w14:paraId="1CC49728" w14:textId="77777777" w:rsidTr="00304ABE">
        <w:trPr>
          <w:trHeight w:val="283"/>
        </w:trPr>
        <w:tc>
          <w:tcPr>
            <w:tcW w:w="0" w:type="auto"/>
            <w:vMerge/>
            <w:vAlign w:val="top"/>
          </w:tcPr>
          <w:p w14:paraId="131F55E2" w14:textId="40B1BD35" w:rsidR="00DF0D0D" w:rsidRPr="00C143B6" w:rsidRDefault="00DF0D0D" w:rsidP="00DF0D0D">
            <w:pPr>
              <w:pStyle w:val="Compact"/>
              <w:spacing w:before="0" w:afterLines="20" w:after="48"/>
              <w:rPr>
                <w:sz w:val="20"/>
                <w:szCs w:val="20"/>
              </w:rPr>
            </w:pPr>
          </w:p>
        </w:tc>
        <w:tc>
          <w:tcPr>
            <w:tcW w:w="0" w:type="auto"/>
            <w:vMerge/>
            <w:vAlign w:val="top"/>
          </w:tcPr>
          <w:p w14:paraId="342E7BDF" w14:textId="0CFB8B64" w:rsidR="00DF0D0D" w:rsidRPr="00C143B6" w:rsidRDefault="00DF0D0D" w:rsidP="00DF0D0D">
            <w:pPr>
              <w:pStyle w:val="Compact"/>
              <w:spacing w:before="0" w:afterLines="20" w:after="48"/>
              <w:rPr>
                <w:sz w:val="20"/>
                <w:szCs w:val="20"/>
              </w:rPr>
            </w:pPr>
          </w:p>
        </w:tc>
        <w:tc>
          <w:tcPr>
            <w:tcW w:w="0" w:type="auto"/>
            <w:vAlign w:val="top"/>
          </w:tcPr>
          <w:p w14:paraId="7652D966" w14:textId="36E3026D" w:rsidR="00DF0D0D" w:rsidRPr="00C143B6" w:rsidRDefault="00DF0D0D" w:rsidP="00DF0D0D">
            <w:pPr>
              <w:pStyle w:val="Compact"/>
              <w:spacing w:before="0" w:afterLines="20" w:after="48"/>
              <w:rPr>
                <w:sz w:val="20"/>
                <w:szCs w:val="20"/>
              </w:rPr>
            </w:pPr>
            <w:r w:rsidRPr="006855DD">
              <w:rPr>
                <w:sz w:val="18"/>
                <w:szCs w:val="18"/>
              </w:rPr>
              <w:t>CMSE</w:t>
            </w:r>
          </w:p>
        </w:tc>
        <w:tc>
          <w:tcPr>
            <w:tcW w:w="0" w:type="auto"/>
            <w:vAlign w:val="top"/>
          </w:tcPr>
          <w:p w14:paraId="636B1184" w14:textId="743DCF56" w:rsidR="00DF0D0D" w:rsidRPr="00C143B6" w:rsidRDefault="00DF0D0D" w:rsidP="00DF0D0D">
            <w:pPr>
              <w:pStyle w:val="Compact"/>
              <w:spacing w:before="0" w:afterLines="20" w:after="48"/>
              <w:rPr>
                <w:sz w:val="20"/>
                <w:szCs w:val="20"/>
              </w:rPr>
            </w:pPr>
            <w:r w:rsidRPr="006855DD">
              <w:rPr>
                <w:sz w:val="18"/>
                <w:szCs w:val="18"/>
              </w:rPr>
              <w:t>The Composite Multiscale Entropy</w:t>
            </w:r>
          </w:p>
        </w:tc>
        <w:tc>
          <w:tcPr>
            <w:tcW w:w="0" w:type="auto"/>
            <w:vAlign w:val="top"/>
          </w:tcPr>
          <w:p w14:paraId="1D8BF1B6" w14:textId="21A90FB7" w:rsidR="00DF0D0D" w:rsidRPr="00C143B6" w:rsidRDefault="00DF0D0D" w:rsidP="00DF0D0D">
            <w:pPr>
              <w:pStyle w:val="Compact"/>
              <w:spacing w:before="0" w:afterLines="20" w:after="48"/>
              <w:jc w:val="right"/>
              <w:rPr>
                <w:sz w:val="20"/>
                <w:szCs w:val="20"/>
              </w:rPr>
            </w:pPr>
            <w:r w:rsidRPr="006855DD">
              <w:rPr>
                <w:sz w:val="18"/>
                <w:szCs w:val="18"/>
              </w:rPr>
              <w:t>17.9</w:t>
            </w:r>
          </w:p>
        </w:tc>
      </w:tr>
      <w:tr w:rsidR="00DF0D0D" w:rsidRPr="00C143B6" w14:paraId="76418F39" w14:textId="77777777" w:rsidTr="00304ABE">
        <w:trPr>
          <w:trHeight w:val="283"/>
        </w:trPr>
        <w:tc>
          <w:tcPr>
            <w:tcW w:w="0" w:type="auto"/>
            <w:vMerge/>
            <w:vAlign w:val="top"/>
          </w:tcPr>
          <w:p w14:paraId="3CE78A4F" w14:textId="478D3C03" w:rsidR="00DF0D0D" w:rsidRPr="00C143B6" w:rsidRDefault="00DF0D0D" w:rsidP="00DF0D0D">
            <w:pPr>
              <w:pStyle w:val="Compact"/>
              <w:spacing w:before="0" w:afterLines="20" w:after="48"/>
              <w:rPr>
                <w:sz w:val="20"/>
                <w:szCs w:val="20"/>
              </w:rPr>
            </w:pPr>
          </w:p>
        </w:tc>
        <w:tc>
          <w:tcPr>
            <w:tcW w:w="0" w:type="auto"/>
            <w:vMerge/>
            <w:vAlign w:val="top"/>
          </w:tcPr>
          <w:p w14:paraId="19B1DC0F" w14:textId="18449D73" w:rsidR="00DF0D0D" w:rsidRPr="00C143B6" w:rsidRDefault="00DF0D0D" w:rsidP="00DF0D0D">
            <w:pPr>
              <w:pStyle w:val="Compact"/>
              <w:spacing w:before="0" w:afterLines="20" w:after="48"/>
              <w:rPr>
                <w:sz w:val="20"/>
                <w:szCs w:val="20"/>
              </w:rPr>
            </w:pPr>
          </w:p>
        </w:tc>
        <w:tc>
          <w:tcPr>
            <w:tcW w:w="0" w:type="auto"/>
            <w:vAlign w:val="top"/>
          </w:tcPr>
          <w:p w14:paraId="5753D961" w14:textId="5C7C462F" w:rsidR="00DF0D0D" w:rsidRPr="00C143B6" w:rsidRDefault="00DF0D0D" w:rsidP="00DF0D0D">
            <w:pPr>
              <w:pStyle w:val="Compact"/>
              <w:spacing w:before="0" w:afterLines="20" w:after="48"/>
              <w:rPr>
                <w:sz w:val="20"/>
                <w:szCs w:val="20"/>
              </w:rPr>
            </w:pPr>
            <w:r w:rsidRPr="006855DD">
              <w:rPr>
                <w:sz w:val="18"/>
                <w:szCs w:val="18"/>
              </w:rPr>
              <w:t>CD</w:t>
            </w:r>
          </w:p>
        </w:tc>
        <w:tc>
          <w:tcPr>
            <w:tcW w:w="0" w:type="auto"/>
            <w:vAlign w:val="top"/>
          </w:tcPr>
          <w:p w14:paraId="46C74557" w14:textId="0167F44C" w:rsidR="00DF0D0D" w:rsidRPr="00C143B6" w:rsidRDefault="00DF0D0D" w:rsidP="00DF0D0D">
            <w:pPr>
              <w:pStyle w:val="Compact"/>
              <w:spacing w:before="0" w:afterLines="20" w:after="48"/>
              <w:rPr>
                <w:sz w:val="20"/>
                <w:szCs w:val="20"/>
              </w:rPr>
            </w:pPr>
            <w:r w:rsidRPr="006855DD">
              <w:rPr>
                <w:sz w:val="18"/>
                <w:szCs w:val="18"/>
              </w:rPr>
              <w:t>Correlation Dimension</w:t>
            </w:r>
          </w:p>
        </w:tc>
        <w:tc>
          <w:tcPr>
            <w:tcW w:w="0" w:type="auto"/>
            <w:vAlign w:val="top"/>
          </w:tcPr>
          <w:p w14:paraId="65BBF20B" w14:textId="6CDD4293" w:rsidR="00DF0D0D" w:rsidRPr="00C143B6" w:rsidRDefault="00DF0D0D" w:rsidP="00DF0D0D">
            <w:pPr>
              <w:pStyle w:val="Compact"/>
              <w:spacing w:before="0" w:afterLines="20" w:after="48"/>
              <w:jc w:val="right"/>
              <w:rPr>
                <w:sz w:val="20"/>
                <w:szCs w:val="20"/>
              </w:rPr>
            </w:pPr>
            <w:r w:rsidRPr="006855DD">
              <w:rPr>
                <w:sz w:val="18"/>
                <w:szCs w:val="18"/>
              </w:rPr>
              <w:t>17.6</w:t>
            </w:r>
          </w:p>
        </w:tc>
      </w:tr>
      <w:tr w:rsidR="00DF0D0D" w:rsidRPr="00C143B6" w14:paraId="52788275" w14:textId="77777777" w:rsidTr="00304ABE">
        <w:trPr>
          <w:trHeight w:val="283"/>
        </w:trPr>
        <w:tc>
          <w:tcPr>
            <w:tcW w:w="0" w:type="auto"/>
            <w:vMerge/>
            <w:vAlign w:val="top"/>
          </w:tcPr>
          <w:p w14:paraId="4C2067E1" w14:textId="48A91201" w:rsidR="00DF0D0D" w:rsidRPr="00C143B6" w:rsidRDefault="00DF0D0D" w:rsidP="00DF0D0D">
            <w:pPr>
              <w:pStyle w:val="Compact"/>
              <w:spacing w:before="0" w:afterLines="20" w:after="48"/>
              <w:rPr>
                <w:sz w:val="20"/>
                <w:szCs w:val="20"/>
              </w:rPr>
            </w:pPr>
          </w:p>
        </w:tc>
        <w:tc>
          <w:tcPr>
            <w:tcW w:w="0" w:type="auto"/>
            <w:vMerge/>
            <w:vAlign w:val="top"/>
          </w:tcPr>
          <w:p w14:paraId="123E0B6B" w14:textId="3CAB2731" w:rsidR="00DF0D0D" w:rsidRPr="00C143B6" w:rsidRDefault="00DF0D0D" w:rsidP="00DF0D0D">
            <w:pPr>
              <w:pStyle w:val="Compact"/>
              <w:spacing w:before="0" w:afterLines="20" w:after="48"/>
              <w:rPr>
                <w:sz w:val="20"/>
                <w:szCs w:val="20"/>
              </w:rPr>
            </w:pPr>
          </w:p>
        </w:tc>
        <w:tc>
          <w:tcPr>
            <w:tcW w:w="0" w:type="auto"/>
            <w:vAlign w:val="top"/>
          </w:tcPr>
          <w:p w14:paraId="7148B1D4" w14:textId="3AD4BF1B" w:rsidR="00DF0D0D" w:rsidRPr="00C143B6" w:rsidRDefault="00DF0D0D" w:rsidP="00DF0D0D">
            <w:pPr>
              <w:pStyle w:val="Compact"/>
              <w:spacing w:before="0" w:afterLines="20" w:after="48"/>
              <w:rPr>
                <w:sz w:val="20"/>
                <w:szCs w:val="20"/>
              </w:rPr>
            </w:pPr>
            <w:r w:rsidRPr="006855DD">
              <w:rPr>
                <w:sz w:val="18"/>
                <w:szCs w:val="18"/>
              </w:rPr>
              <w:t xml:space="preserve">DFA a1 </w:t>
            </w:r>
            <w:proofErr w:type="spellStart"/>
            <w:r w:rsidRPr="006855DD">
              <w:rPr>
                <w:sz w:val="18"/>
                <w:szCs w:val="18"/>
              </w:rPr>
              <w:t>ExpMean</w:t>
            </w:r>
            <w:proofErr w:type="spellEnd"/>
          </w:p>
        </w:tc>
        <w:tc>
          <w:tcPr>
            <w:tcW w:w="0" w:type="auto"/>
            <w:vAlign w:val="top"/>
          </w:tcPr>
          <w:p w14:paraId="0CDB076F" w14:textId="36CF48E8" w:rsidR="00DF0D0D" w:rsidRPr="00C143B6" w:rsidRDefault="00DF0D0D" w:rsidP="00DF0D0D">
            <w:pPr>
              <w:pStyle w:val="Compact"/>
              <w:spacing w:before="0" w:afterLines="20" w:after="48"/>
              <w:rPr>
                <w:sz w:val="20"/>
                <w:szCs w:val="20"/>
              </w:rPr>
            </w:pPr>
            <w:r w:rsidRPr="006855DD">
              <w:rPr>
                <w:sz w:val="18"/>
                <w:szCs w:val="18"/>
              </w:rPr>
              <w:t xml:space="preserve">The MDFA corresponding to short-term correlation. </w:t>
            </w:r>
            <w:proofErr w:type="spellStart"/>
            <w:r w:rsidRPr="006855DD">
              <w:rPr>
                <w:sz w:val="18"/>
                <w:szCs w:val="18"/>
              </w:rPr>
              <w:t>ExpMean</w:t>
            </w:r>
            <w:proofErr w:type="spellEnd"/>
            <w:r w:rsidRPr="006855DD">
              <w:rPr>
                <w:sz w:val="18"/>
                <w:szCs w:val="18"/>
              </w:rPr>
              <w:t xml:space="preserve"> is the mean of singularity exponents</w:t>
            </w:r>
          </w:p>
        </w:tc>
        <w:tc>
          <w:tcPr>
            <w:tcW w:w="0" w:type="auto"/>
            <w:vAlign w:val="top"/>
          </w:tcPr>
          <w:p w14:paraId="49B8D2B7" w14:textId="549FB19B" w:rsidR="00DF0D0D" w:rsidRPr="00C143B6" w:rsidRDefault="00DF0D0D" w:rsidP="00DF0D0D">
            <w:pPr>
              <w:pStyle w:val="Compact"/>
              <w:spacing w:before="0" w:afterLines="20" w:after="48"/>
              <w:jc w:val="right"/>
              <w:rPr>
                <w:sz w:val="20"/>
                <w:szCs w:val="20"/>
              </w:rPr>
            </w:pPr>
            <w:r w:rsidRPr="006855DD">
              <w:rPr>
                <w:sz w:val="18"/>
                <w:szCs w:val="18"/>
              </w:rPr>
              <w:t>17.4</w:t>
            </w:r>
          </w:p>
        </w:tc>
      </w:tr>
      <w:tr w:rsidR="00DF0D0D" w:rsidRPr="00C143B6" w14:paraId="0F76E3AF" w14:textId="77777777" w:rsidTr="00304ABE">
        <w:trPr>
          <w:trHeight w:val="283"/>
        </w:trPr>
        <w:tc>
          <w:tcPr>
            <w:tcW w:w="0" w:type="auto"/>
            <w:vMerge/>
            <w:vAlign w:val="top"/>
          </w:tcPr>
          <w:p w14:paraId="7431A362" w14:textId="672D3022" w:rsidR="00DF0D0D" w:rsidRPr="00C143B6" w:rsidRDefault="00DF0D0D" w:rsidP="00DF0D0D">
            <w:pPr>
              <w:pStyle w:val="Compact"/>
              <w:spacing w:before="0" w:afterLines="20" w:after="48"/>
              <w:rPr>
                <w:sz w:val="20"/>
                <w:szCs w:val="20"/>
              </w:rPr>
            </w:pPr>
          </w:p>
        </w:tc>
        <w:tc>
          <w:tcPr>
            <w:tcW w:w="0" w:type="auto"/>
            <w:vMerge/>
            <w:vAlign w:val="top"/>
          </w:tcPr>
          <w:p w14:paraId="2F55E17C" w14:textId="03E096B0" w:rsidR="00DF0D0D" w:rsidRPr="00C143B6" w:rsidRDefault="00DF0D0D" w:rsidP="00DF0D0D">
            <w:pPr>
              <w:pStyle w:val="Compact"/>
              <w:spacing w:before="0" w:afterLines="20" w:after="48"/>
              <w:rPr>
                <w:sz w:val="20"/>
                <w:szCs w:val="20"/>
              </w:rPr>
            </w:pPr>
          </w:p>
        </w:tc>
        <w:tc>
          <w:tcPr>
            <w:tcW w:w="0" w:type="auto"/>
            <w:vAlign w:val="top"/>
          </w:tcPr>
          <w:p w14:paraId="0CB827B2" w14:textId="3B2B9E56" w:rsidR="00DF0D0D" w:rsidRPr="00C143B6" w:rsidRDefault="00DF0D0D" w:rsidP="00DF0D0D">
            <w:pPr>
              <w:pStyle w:val="Compact"/>
              <w:spacing w:before="0" w:afterLines="20" w:after="48"/>
              <w:rPr>
                <w:sz w:val="20"/>
                <w:szCs w:val="20"/>
              </w:rPr>
            </w:pPr>
            <w:r w:rsidRPr="006855DD">
              <w:rPr>
                <w:sz w:val="18"/>
                <w:szCs w:val="18"/>
              </w:rPr>
              <w:t>RCMSE</w:t>
            </w:r>
          </w:p>
        </w:tc>
        <w:tc>
          <w:tcPr>
            <w:tcW w:w="0" w:type="auto"/>
            <w:vAlign w:val="top"/>
          </w:tcPr>
          <w:p w14:paraId="0FD77C62" w14:textId="4E3A86DF" w:rsidR="00DF0D0D" w:rsidRPr="00C143B6" w:rsidRDefault="00DF0D0D" w:rsidP="00DF0D0D">
            <w:pPr>
              <w:pStyle w:val="Compact"/>
              <w:spacing w:before="0" w:afterLines="20" w:after="48"/>
              <w:rPr>
                <w:sz w:val="20"/>
                <w:szCs w:val="20"/>
              </w:rPr>
            </w:pPr>
            <w:r w:rsidRPr="006855DD">
              <w:rPr>
                <w:sz w:val="18"/>
                <w:szCs w:val="18"/>
              </w:rPr>
              <w:t>The Refined Composite Multiscale Entropy</w:t>
            </w:r>
          </w:p>
        </w:tc>
        <w:tc>
          <w:tcPr>
            <w:tcW w:w="0" w:type="auto"/>
            <w:vAlign w:val="top"/>
          </w:tcPr>
          <w:p w14:paraId="58CB6F3A" w14:textId="763FCC7B" w:rsidR="00DF0D0D" w:rsidRPr="00C143B6" w:rsidRDefault="00DF0D0D" w:rsidP="00DF0D0D">
            <w:pPr>
              <w:pStyle w:val="Compact"/>
              <w:spacing w:before="0" w:afterLines="20" w:after="48"/>
              <w:jc w:val="right"/>
              <w:rPr>
                <w:sz w:val="20"/>
                <w:szCs w:val="20"/>
              </w:rPr>
            </w:pPr>
            <w:r w:rsidRPr="006855DD">
              <w:rPr>
                <w:sz w:val="18"/>
                <w:szCs w:val="18"/>
              </w:rPr>
              <w:t>16.6</w:t>
            </w:r>
          </w:p>
        </w:tc>
      </w:tr>
      <w:tr w:rsidR="00DF0D0D" w:rsidRPr="00C143B6" w14:paraId="3E06CFE5" w14:textId="77777777" w:rsidTr="00304ABE">
        <w:trPr>
          <w:trHeight w:val="283"/>
        </w:trPr>
        <w:tc>
          <w:tcPr>
            <w:tcW w:w="0" w:type="auto"/>
            <w:vMerge/>
            <w:vAlign w:val="top"/>
          </w:tcPr>
          <w:p w14:paraId="5F095B5B" w14:textId="3E0A485F" w:rsidR="00DF0D0D" w:rsidRPr="00C143B6" w:rsidRDefault="00DF0D0D" w:rsidP="00DF0D0D">
            <w:pPr>
              <w:pStyle w:val="Compact"/>
              <w:spacing w:before="0" w:afterLines="20" w:after="48"/>
              <w:rPr>
                <w:sz w:val="20"/>
                <w:szCs w:val="20"/>
              </w:rPr>
            </w:pPr>
          </w:p>
        </w:tc>
        <w:tc>
          <w:tcPr>
            <w:tcW w:w="0" w:type="auto"/>
            <w:vMerge/>
            <w:vAlign w:val="top"/>
          </w:tcPr>
          <w:p w14:paraId="0502A766" w14:textId="70CFBDF8" w:rsidR="00DF0D0D" w:rsidRPr="00C143B6" w:rsidRDefault="00DF0D0D" w:rsidP="00DF0D0D">
            <w:pPr>
              <w:pStyle w:val="Compact"/>
              <w:spacing w:before="0" w:afterLines="20" w:after="48"/>
              <w:rPr>
                <w:sz w:val="20"/>
                <w:szCs w:val="20"/>
              </w:rPr>
            </w:pPr>
          </w:p>
        </w:tc>
        <w:tc>
          <w:tcPr>
            <w:tcW w:w="0" w:type="auto"/>
            <w:vAlign w:val="top"/>
          </w:tcPr>
          <w:p w14:paraId="51DCB8C3" w14:textId="460E334C" w:rsidR="00DF0D0D" w:rsidRPr="00C143B6" w:rsidRDefault="00DF0D0D" w:rsidP="00DF0D0D">
            <w:pPr>
              <w:pStyle w:val="Compact"/>
              <w:spacing w:before="0" w:afterLines="20" w:after="48"/>
              <w:rPr>
                <w:sz w:val="20"/>
                <w:szCs w:val="20"/>
              </w:rPr>
            </w:pPr>
            <w:r w:rsidRPr="006855DD">
              <w:rPr>
                <w:sz w:val="18"/>
                <w:szCs w:val="18"/>
              </w:rPr>
              <w:t>VHF</w:t>
            </w:r>
          </w:p>
        </w:tc>
        <w:tc>
          <w:tcPr>
            <w:tcW w:w="0" w:type="auto"/>
            <w:vAlign w:val="top"/>
          </w:tcPr>
          <w:p w14:paraId="1BA90056" w14:textId="16489BA2" w:rsidR="00DF0D0D" w:rsidRPr="00C143B6" w:rsidRDefault="00DF0D0D" w:rsidP="00DF0D0D">
            <w:pPr>
              <w:pStyle w:val="Compact"/>
              <w:spacing w:before="0" w:afterLines="20" w:after="48"/>
              <w:rPr>
                <w:sz w:val="20"/>
                <w:szCs w:val="20"/>
              </w:rPr>
            </w:pPr>
            <w:r w:rsidRPr="006855DD">
              <w:rPr>
                <w:sz w:val="18"/>
                <w:szCs w:val="18"/>
              </w:rPr>
              <w:t>Power spectrum in the frequency range of 0.4-0.5 Hz</w:t>
            </w:r>
          </w:p>
        </w:tc>
        <w:tc>
          <w:tcPr>
            <w:tcW w:w="0" w:type="auto"/>
            <w:vAlign w:val="top"/>
          </w:tcPr>
          <w:p w14:paraId="3D7EA182" w14:textId="33F802F9" w:rsidR="00DF0D0D" w:rsidRPr="00C143B6" w:rsidRDefault="00DF0D0D" w:rsidP="00DF0D0D">
            <w:pPr>
              <w:pStyle w:val="Compact"/>
              <w:spacing w:before="0" w:afterLines="20" w:after="48"/>
              <w:jc w:val="right"/>
              <w:rPr>
                <w:sz w:val="20"/>
                <w:szCs w:val="20"/>
              </w:rPr>
            </w:pPr>
            <w:r w:rsidRPr="006855DD">
              <w:rPr>
                <w:sz w:val="18"/>
                <w:szCs w:val="18"/>
              </w:rPr>
              <w:t>16.6</w:t>
            </w:r>
          </w:p>
        </w:tc>
      </w:tr>
      <w:tr w:rsidR="00DF0D0D" w:rsidRPr="00C143B6" w14:paraId="02AC572C" w14:textId="77777777" w:rsidTr="00304ABE">
        <w:trPr>
          <w:trHeight w:val="283"/>
        </w:trPr>
        <w:tc>
          <w:tcPr>
            <w:tcW w:w="0" w:type="auto"/>
            <w:vMerge/>
            <w:vAlign w:val="top"/>
          </w:tcPr>
          <w:p w14:paraId="26624B9A" w14:textId="545A5A9F" w:rsidR="00DF0D0D" w:rsidRPr="00C143B6" w:rsidRDefault="00DF0D0D" w:rsidP="00DF0D0D">
            <w:pPr>
              <w:pStyle w:val="Compact"/>
              <w:spacing w:before="0" w:afterLines="20" w:after="48"/>
              <w:rPr>
                <w:sz w:val="20"/>
                <w:szCs w:val="20"/>
              </w:rPr>
            </w:pPr>
          </w:p>
        </w:tc>
        <w:tc>
          <w:tcPr>
            <w:tcW w:w="0" w:type="auto"/>
            <w:vMerge/>
            <w:vAlign w:val="top"/>
          </w:tcPr>
          <w:p w14:paraId="23FB0A65" w14:textId="020A4FC9" w:rsidR="00DF0D0D" w:rsidRPr="00C143B6" w:rsidRDefault="00DF0D0D" w:rsidP="00DF0D0D">
            <w:pPr>
              <w:pStyle w:val="Compact"/>
              <w:spacing w:before="0" w:afterLines="20" w:after="48"/>
              <w:rPr>
                <w:sz w:val="20"/>
                <w:szCs w:val="20"/>
              </w:rPr>
            </w:pPr>
          </w:p>
        </w:tc>
        <w:tc>
          <w:tcPr>
            <w:tcW w:w="0" w:type="auto"/>
            <w:vAlign w:val="top"/>
          </w:tcPr>
          <w:p w14:paraId="70CA880D" w14:textId="50E6EA21" w:rsidR="00DF0D0D" w:rsidRPr="00C143B6" w:rsidRDefault="00DF0D0D" w:rsidP="00DF0D0D">
            <w:pPr>
              <w:pStyle w:val="Compact"/>
              <w:spacing w:before="0" w:afterLines="20" w:after="48"/>
              <w:rPr>
                <w:sz w:val="20"/>
                <w:szCs w:val="20"/>
              </w:rPr>
            </w:pPr>
            <w:r w:rsidRPr="006855DD">
              <w:rPr>
                <w:sz w:val="18"/>
                <w:szCs w:val="18"/>
              </w:rPr>
              <w:t>HF</w:t>
            </w:r>
          </w:p>
        </w:tc>
        <w:tc>
          <w:tcPr>
            <w:tcW w:w="0" w:type="auto"/>
            <w:vAlign w:val="top"/>
          </w:tcPr>
          <w:p w14:paraId="24D23FE1" w14:textId="2C677D95" w:rsidR="00DF0D0D" w:rsidRPr="00C143B6" w:rsidRDefault="00DF0D0D" w:rsidP="00DF0D0D">
            <w:pPr>
              <w:pStyle w:val="Compact"/>
              <w:spacing w:before="0" w:afterLines="20" w:after="48"/>
              <w:rPr>
                <w:sz w:val="20"/>
                <w:szCs w:val="20"/>
              </w:rPr>
            </w:pPr>
            <w:r w:rsidRPr="006855DD">
              <w:rPr>
                <w:sz w:val="18"/>
                <w:szCs w:val="18"/>
              </w:rPr>
              <w:t>Power spectrum in the frequency range of 0.15-0.4 Hz</w:t>
            </w:r>
          </w:p>
        </w:tc>
        <w:tc>
          <w:tcPr>
            <w:tcW w:w="0" w:type="auto"/>
            <w:vAlign w:val="top"/>
          </w:tcPr>
          <w:p w14:paraId="30E9569B" w14:textId="36E6BD21"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1216668F" w14:textId="77777777" w:rsidTr="00304ABE">
        <w:trPr>
          <w:trHeight w:val="283"/>
        </w:trPr>
        <w:tc>
          <w:tcPr>
            <w:tcW w:w="0" w:type="auto"/>
            <w:vMerge/>
            <w:vAlign w:val="top"/>
          </w:tcPr>
          <w:p w14:paraId="2898E4D0" w14:textId="1C4287A8" w:rsidR="00DF0D0D" w:rsidRPr="00C143B6" w:rsidRDefault="00DF0D0D" w:rsidP="00DF0D0D">
            <w:pPr>
              <w:pStyle w:val="Compact"/>
              <w:spacing w:before="0" w:afterLines="20" w:after="48"/>
              <w:rPr>
                <w:sz w:val="20"/>
                <w:szCs w:val="20"/>
              </w:rPr>
            </w:pPr>
          </w:p>
        </w:tc>
        <w:tc>
          <w:tcPr>
            <w:tcW w:w="0" w:type="auto"/>
            <w:vMerge/>
            <w:vAlign w:val="top"/>
          </w:tcPr>
          <w:p w14:paraId="0C8ED164" w14:textId="5F6F8633" w:rsidR="00DF0D0D" w:rsidRPr="00C143B6" w:rsidRDefault="00DF0D0D" w:rsidP="00DF0D0D">
            <w:pPr>
              <w:pStyle w:val="Compact"/>
              <w:spacing w:before="0" w:afterLines="20" w:after="48"/>
              <w:rPr>
                <w:sz w:val="20"/>
                <w:szCs w:val="20"/>
              </w:rPr>
            </w:pPr>
          </w:p>
        </w:tc>
        <w:tc>
          <w:tcPr>
            <w:tcW w:w="0" w:type="auto"/>
            <w:vAlign w:val="top"/>
          </w:tcPr>
          <w:p w14:paraId="5E039AEE" w14:textId="0B36C92D" w:rsidR="00DF0D0D" w:rsidRPr="00C143B6" w:rsidRDefault="00DF0D0D" w:rsidP="00DF0D0D">
            <w:pPr>
              <w:pStyle w:val="Compact"/>
              <w:spacing w:before="0" w:afterLines="20" w:after="48"/>
              <w:rPr>
                <w:sz w:val="20"/>
                <w:szCs w:val="20"/>
              </w:rPr>
            </w:pPr>
            <w:r w:rsidRPr="006855DD">
              <w:rPr>
                <w:sz w:val="18"/>
                <w:szCs w:val="18"/>
              </w:rPr>
              <w:t xml:space="preserve">DFA a1 </w:t>
            </w:r>
            <w:proofErr w:type="spellStart"/>
            <w:r w:rsidRPr="006855DD">
              <w:rPr>
                <w:sz w:val="18"/>
                <w:szCs w:val="18"/>
              </w:rPr>
              <w:t>ExpRange</w:t>
            </w:r>
            <w:proofErr w:type="spellEnd"/>
          </w:p>
        </w:tc>
        <w:tc>
          <w:tcPr>
            <w:tcW w:w="0" w:type="auto"/>
            <w:vAlign w:val="top"/>
          </w:tcPr>
          <w:p w14:paraId="4B5B7FBE" w14:textId="0B880D09" w:rsidR="00DF0D0D" w:rsidRPr="00C143B6" w:rsidRDefault="00DF0D0D" w:rsidP="00DF0D0D">
            <w:pPr>
              <w:pStyle w:val="Compact"/>
              <w:spacing w:before="0" w:afterLines="20" w:after="48"/>
              <w:rPr>
                <w:sz w:val="20"/>
                <w:szCs w:val="20"/>
              </w:rPr>
            </w:pPr>
            <w:r w:rsidRPr="006855DD">
              <w:rPr>
                <w:sz w:val="18"/>
                <w:szCs w:val="18"/>
              </w:rPr>
              <w:t xml:space="preserve">The MDFA corresponding to short-term correlation. </w:t>
            </w:r>
            <w:proofErr w:type="spellStart"/>
            <w:r w:rsidRPr="006855DD">
              <w:rPr>
                <w:sz w:val="18"/>
                <w:szCs w:val="18"/>
              </w:rPr>
              <w:t>ExpRange</w:t>
            </w:r>
            <w:proofErr w:type="spellEnd"/>
            <w:r w:rsidRPr="006855DD">
              <w:rPr>
                <w:sz w:val="18"/>
                <w:szCs w:val="18"/>
              </w:rPr>
              <w:t xml:space="preserve"> is the range of singularity exponents</w:t>
            </w:r>
          </w:p>
        </w:tc>
        <w:tc>
          <w:tcPr>
            <w:tcW w:w="0" w:type="auto"/>
            <w:vAlign w:val="top"/>
          </w:tcPr>
          <w:p w14:paraId="1040695A" w14:textId="36F887C0"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24AEA863" w14:textId="77777777" w:rsidTr="00304ABE">
        <w:trPr>
          <w:trHeight w:val="283"/>
        </w:trPr>
        <w:tc>
          <w:tcPr>
            <w:tcW w:w="0" w:type="auto"/>
            <w:vMerge/>
            <w:vAlign w:val="top"/>
          </w:tcPr>
          <w:p w14:paraId="00692CA8" w14:textId="6E3040E5" w:rsidR="00DF0D0D" w:rsidRPr="00C143B6" w:rsidRDefault="00DF0D0D" w:rsidP="00DF0D0D">
            <w:pPr>
              <w:pStyle w:val="Compact"/>
              <w:spacing w:before="0" w:afterLines="20" w:after="48"/>
              <w:rPr>
                <w:sz w:val="20"/>
                <w:szCs w:val="20"/>
              </w:rPr>
            </w:pPr>
          </w:p>
        </w:tc>
        <w:tc>
          <w:tcPr>
            <w:tcW w:w="0" w:type="auto"/>
            <w:vMerge/>
            <w:vAlign w:val="top"/>
          </w:tcPr>
          <w:p w14:paraId="5DE2DF0E" w14:textId="06F8B901" w:rsidR="00DF0D0D" w:rsidRPr="00C143B6" w:rsidRDefault="00DF0D0D" w:rsidP="00DF0D0D">
            <w:pPr>
              <w:pStyle w:val="Compact"/>
              <w:spacing w:before="0" w:afterLines="20" w:after="48"/>
              <w:rPr>
                <w:sz w:val="20"/>
                <w:szCs w:val="20"/>
              </w:rPr>
            </w:pPr>
          </w:p>
        </w:tc>
        <w:tc>
          <w:tcPr>
            <w:tcW w:w="0" w:type="auto"/>
            <w:vAlign w:val="top"/>
          </w:tcPr>
          <w:p w14:paraId="6393F480" w14:textId="030B4727" w:rsidR="00DF0D0D" w:rsidRPr="00C143B6" w:rsidRDefault="00DF0D0D" w:rsidP="00DF0D0D">
            <w:pPr>
              <w:pStyle w:val="Compact"/>
              <w:spacing w:before="0" w:afterLines="20" w:after="48"/>
              <w:rPr>
                <w:sz w:val="20"/>
                <w:szCs w:val="20"/>
              </w:rPr>
            </w:pPr>
            <w:r w:rsidRPr="006855DD">
              <w:rPr>
                <w:sz w:val="18"/>
                <w:szCs w:val="18"/>
              </w:rPr>
              <w:t xml:space="preserve">DFA a2 </w:t>
            </w:r>
            <w:proofErr w:type="spellStart"/>
            <w:r w:rsidRPr="006855DD">
              <w:rPr>
                <w:sz w:val="18"/>
                <w:szCs w:val="18"/>
              </w:rPr>
              <w:t>DimMean</w:t>
            </w:r>
            <w:proofErr w:type="spellEnd"/>
          </w:p>
        </w:tc>
        <w:tc>
          <w:tcPr>
            <w:tcW w:w="0" w:type="auto"/>
            <w:vAlign w:val="top"/>
          </w:tcPr>
          <w:p w14:paraId="3E17C79D" w14:textId="64702B18" w:rsidR="00DF0D0D" w:rsidRPr="00C143B6" w:rsidRDefault="00DF0D0D" w:rsidP="00DF0D0D">
            <w:pPr>
              <w:pStyle w:val="Compact"/>
              <w:spacing w:before="0" w:afterLines="20" w:after="48"/>
              <w:rPr>
                <w:sz w:val="20"/>
                <w:szCs w:val="20"/>
              </w:rPr>
            </w:pPr>
            <w:r w:rsidRPr="006855DD">
              <w:rPr>
                <w:sz w:val="18"/>
                <w:szCs w:val="18"/>
              </w:rPr>
              <w:t xml:space="preserve">The multifractal detrended fluctuation analysis (MDFA) corresponding to long-term correlations. </w:t>
            </w:r>
            <w:proofErr w:type="spellStart"/>
            <w:r w:rsidRPr="006855DD">
              <w:rPr>
                <w:sz w:val="18"/>
                <w:szCs w:val="18"/>
              </w:rPr>
              <w:t>Dimmean</w:t>
            </w:r>
            <w:proofErr w:type="spellEnd"/>
            <w:r w:rsidRPr="006855DD">
              <w:rPr>
                <w:sz w:val="18"/>
                <w:szCs w:val="18"/>
              </w:rPr>
              <w:t xml:space="preserve"> is the mean of singularity dimensions</w:t>
            </w:r>
          </w:p>
        </w:tc>
        <w:tc>
          <w:tcPr>
            <w:tcW w:w="0" w:type="auto"/>
            <w:vAlign w:val="top"/>
          </w:tcPr>
          <w:p w14:paraId="3151A834" w14:textId="23343CFA" w:rsidR="00DF0D0D" w:rsidRPr="00C143B6" w:rsidRDefault="00DF0D0D" w:rsidP="00DF0D0D">
            <w:pPr>
              <w:pStyle w:val="Compact"/>
              <w:spacing w:before="0" w:afterLines="20" w:after="48"/>
              <w:jc w:val="right"/>
              <w:rPr>
                <w:sz w:val="20"/>
                <w:szCs w:val="20"/>
              </w:rPr>
            </w:pPr>
            <w:r w:rsidRPr="006855DD">
              <w:rPr>
                <w:sz w:val="18"/>
                <w:szCs w:val="18"/>
              </w:rPr>
              <w:t>15.8</w:t>
            </w:r>
          </w:p>
        </w:tc>
      </w:tr>
      <w:tr w:rsidR="00DF0D0D" w:rsidRPr="00C143B6" w14:paraId="0BAD4D8D" w14:textId="77777777" w:rsidTr="00304ABE">
        <w:trPr>
          <w:trHeight w:val="283"/>
        </w:trPr>
        <w:tc>
          <w:tcPr>
            <w:tcW w:w="0" w:type="auto"/>
            <w:vMerge/>
            <w:vAlign w:val="top"/>
          </w:tcPr>
          <w:p w14:paraId="5B7E9B1B" w14:textId="7EAD78C7" w:rsidR="00DF0D0D" w:rsidRPr="00C143B6" w:rsidRDefault="00DF0D0D" w:rsidP="00DF0D0D">
            <w:pPr>
              <w:pStyle w:val="Compact"/>
              <w:spacing w:before="0" w:afterLines="20" w:after="48"/>
              <w:rPr>
                <w:sz w:val="20"/>
                <w:szCs w:val="20"/>
              </w:rPr>
            </w:pPr>
          </w:p>
        </w:tc>
        <w:tc>
          <w:tcPr>
            <w:tcW w:w="0" w:type="auto"/>
            <w:vMerge/>
            <w:vAlign w:val="top"/>
          </w:tcPr>
          <w:p w14:paraId="23113D0B" w14:textId="284C2588"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675F877D" w14:textId="66CE33ED" w:rsidR="00DF0D0D" w:rsidRPr="00C143B6" w:rsidRDefault="00DF0D0D" w:rsidP="00DF0D0D">
            <w:pPr>
              <w:pStyle w:val="Compact"/>
              <w:spacing w:before="0" w:afterLines="20" w:after="48"/>
              <w:rPr>
                <w:sz w:val="20"/>
                <w:szCs w:val="20"/>
              </w:rPr>
            </w:pPr>
            <w:proofErr w:type="spellStart"/>
            <w:r w:rsidRPr="006855DD">
              <w:rPr>
                <w:sz w:val="18"/>
                <w:szCs w:val="18"/>
              </w:rPr>
              <w:t>LnHF</w:t>
            </w:r>
            <w:proofErr w:type="spellEnd"/>
          </w:p>
        </w:tc>
        <w:tc>
          <w:tcPr>
            <w:tcW w:w="0" w:type="auto"/>
            <w:tcBorders>
              <w:bottom w:val="nil"/>
            </w:tcBorders>
            <w:vAlign w:val="top"/>
          </w:tcPr>
          <w:p w14:paraId="56DDC4F7" w14:textId="2D22DA12" w:rsidR="00DF0D0D" w:rsidRPr="00C143B6" w:rsidRDefault="00DF0D0D" w:rsidP="00DF0D0D">
            <w:pPr>
              <w:pStyle w:val="Compact"/>
              <w:spacing w:before="0" w:afterLines="20" w:after="48"/>
              <w:rPr>
                <w:sz w:val="20"/>
                <w:szCs w:val="20"/>
              </w:rPr>
            </w:pPr>
            <w:r w:rsidRPr="006855DD">
              <w:rPr>
                <w:sz w:val="18"/>
                <w:szCs w:val="18"/>
              </w:rPr>
              <w:t>The natural logarithm of HF</w:t>
            </w:r>
          </w:p>
        </w:tc>
        <w:tc>
          <w:tcPr>
            <w:tcW w:w="0" w:type="auto"/>
            <w:tcBorders>
              <w:bottom w:val="nil"/>
            </w:tcBorders>
            <w:vAlign w:val="top"/>
          </w:tcPr>
          <w:p w14:paraId="14DA098E" w14:textId="105F7AD6" w:rsidR="00DF0D0D" w:rsidRPr="00C143B6" w:rsidRDefault="00DF0D0D" w:rsidP="00DF0D0D">
            <w:pPr>
              <w:pStyle w:val="Compact"/>
              <w:spacing w:before="0" w:afterLines="20" w:after="48"/>
              <w:jc w:val="right"/>
              <w:rPr>
                <w:sz w:val="20"/>
                <w:szCs w:val="20"/>
              </w:rPr>
            </w:pPr>
            <w:r w:rsidRPr="006855DD">
              <w:rPr>
                <w:sz w:val="18"/>
                <w:szCs w:val="18"/>
              </w:rPr>
              <w:t>12.3</w:t>
            </w:r>
          </w:p>
        </w:tc>
      </w:tr>
      <w:tr w:rsidR="00DF0D0D" w:rsidRPr="00C143B6" w14:paraId="26B2659D" w14:textId="77777777" w:rsidTr="00304ABE">
        <w:trPr>
          <w:trHeight w:val="283"/>
        </w:trPr>
        <w:tc>
          <w:tcPr>
            <w:tcW w:w="0" w:type="auto"/>
            <w:vMerge/>
            <w:vAlign w:val="top"/>
          </w:tcPr>
          <w:p w14:paraId="1284E035" w14:textId="0EA9AA0C"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0E9A1DC2" w14:textId="7407EDE1"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49746069" w14:textId="7D467505" w:rsidR="00DF0D0D" w:rsidRPr="00C143B6" w:rsidRDefault="00DF0D0D" w:rsidP="00DF0D0D">
            <w:pPr>
              <w:pStyle w:val="Compact"/>
              <w:spacing w:before="0" w:afterLines="20" w:after="48"/>
              <w:rPr>
                <w:sz w:val="20"/>
                <w:szCs w:val="20"/>
              </w:rPr>
            </w:pPr>
            <w:r w:rsidRPr="006855DD">
              <w:rPr>
                <w:sz w:val="18"/>
                <w:szCs w:val="18"/>
              </w:rPr>
              <w:t>TINN</w:t>
            </w:r>
          </w:p>
        </w:tc>
        <w:tc>
          <w:tcPr>
            <w:tcW w:w="0" w:type="auto"/>
            <w:tcBorders>
              <w:top w:val="nil"/>
              <w:bottom w:val="single" w:sz="4" w:space="0" w:color="auto"/>
            </w:tcBorders>
            <w:vAlign w:val="top"/>
          </w:tcPr>
          <w:p w14:paraId="10A37A2F" w14:textId="2713B98F" w:rsidR="00DF0D0D" w:rsidRPr="00C143B6" w:rsidRDefault="00DF0D0D" w:rsidP="00DF0D0D">
            <w:pPr>
              <w:pStyle w:val="Compact"/>
              <w:spacing w:before="0" w:afterLines="20" w:after="48"/>
              <w:rPr>
                <w:sz w:val="20"/>
                <w:szCs w:val="20"/>
              </w:rPr>
            </w:pPr>
            <w:r w:rsidRPr="006855DD">
              <w:rPr>
                <w:sz w:val="18"/>
                <w:szCs w:val="18"/>
              </w:rPr>
              <w:t>The baseline width of the NN interval histogram</w:t>
            </w:r>
          </w:p>
        </w:tc>
        <w:tc>
          <w:tcPr>
            <w:tcW w:w="0" w:type="auto"/>
            <w:tcBorders>
              <w:top w:val="nil"/>
              <w:bottom w:val="single" w:sz="4" w:space="0" w:color="auto"/>
            </w:tcBorders>
            <w:vAlign w:val="top"/>
          </w:tcPr>
          <w:p w14:paraId="6A930EF9" w14:textId="51514D88" w:rsidR="00DF0D0D" w:rsidRPr="00C143B6" w:rsidRDefault="00DF0D0D" w:rsidP="00DF0D0D">
            <w:pPr>
              <w:pStyle w:val="Compact"/>
              <w:spacing w:before="0" w:afterLines="20" w:after="48"/>
              <w:jc w:val="right"/>
              <w:rPr>
                <w:sz w:val="20"/>
                <w:szCs w:val="20"/>
              </w:rPr>
            </w:pPr>
            <w:r w:rsidRPr="006855DD">
              <w:rPr>
                <w:sz w:val="18"/>
                <w:szCs w:val="18"/>
              </w:rPr>
              <w:t>8.6</w:t>
            </w:r>
          </w:p>
        </w:tc>
      </w:tr>
      <w:tr w:rsidR="00DF0D0D" w:rsidRPr="00C143B6" w14:paraId="2D52DC97" w14:textId="77777777" w:rsidTr="00304ABE">
        <w:trPr>
          <w:trHeight w:val="283"/>
        </w:trPr>
        <w:tc>
          <w:tcPr>
            <w:tcW w:w="0" w:type="auto"/>
            <w:vMerge/>
            <w:vAlign w:val="top"/>
          </w:tcPr>
          <w:p w14:paraId="24F0F4E1" w14:textId="304261A1"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34D01B1F" w14:textId="77777777" w:rsidR="00DF0D0D" w:rsidRPr="006855DD" w:rsidRDefault="00DF0D0D" w:rsidP="00DF0D0D">
            <w:pPr>
              <w:pStyle w:val="Compact"/>
              <w:spacing w:before="0" w:afterLines="20" w:after="48"/>
              <w:ind w:right="538"/>
              <w:rPr>
                <w:sz w:val="18"/>
                <w:szCs w:val="18"/>
              </w:rPr>
            </w:pPr>
            <w:r w:rsidRPr="006855DD">
              <w:rPr>
                <w:sz w:val="18"/>
                <w:szCs w:val="18"/>
              </w:rPr>
              <w:t>Relative Frequency/</w:t>
            </w:r>
          </w:p>
          <w:p w14:paraId="4AEF2218" w14:textId="2EAD50BA" w:rsidR="00DF0D0D" w:rsidRPr="00C143B6" w:rsidRDefault="00DF0D0D" w:rsidP="00DF0D0D">
            <w:pPr>
              <w:pStyle w:val="Compact"/>
              <w:spacing w:before="0" w:afterLines="20" w:after="48"/>
              <w:rPr>
                <w:sz w:val="20"/>
                <w:szCs w:val="20"/>
              </w:rPr>
            </w:pPr>
            <w:r w:rsidRPr="006855DD">
              <w:rPr>
                <w:sz w:val="18"/>
                <w:szCs w:val="18"/>
              </w:rPr>
              <w:t>Complexity</w:t>
            </w:r>
          </w:p>
        </w:tc>
        <w:tc>
          <w:tcPr>
            <w:tcW w:w="0" w:type="auto"/>
            <w:tcBorders>
              <w:top w:val="single" w:sz="4" w:space="0" w:color="auto"/>
            </w:tcBorders>
            <w:vAlign w:val="top"/>
          </w:tcPr>
          <w:p w14:paraId="52FBE210" w14:textId="49968B76" w:rsidR="00DF0D0D" w:rsidRPr="00C143B6" w:rsidRDefault="00DF0D0D" w:rsidP="00DF0D0D">
            <w:pPr>
              <w:pStyle w:val="Compact"/>
              <w:spacing w:before="0" w:afterLines="20" w:after="48"/>
              <w:rPr>
                <w:sz w:val="20"/>
                <w:szCs w:val="20"/>
              </w:rPr>
            </w:pPr>
            <w:proofErr w:type="spellStart"/>
            <w:r w:rsidRPr="006855DD">
              <w:rPr>
                <w:sz w:val="18"/>
                <w:szCs w:val="18"/>
              </w:rPr>
              <w:t>LFn</w:t>
            </w:r>
            <w:proofErr w:type="spellEnd"/>
          </w:p>
        </w:tc>
        <w:tc>
          <w:tcPr>
            <w:tcW w:w="0" w:type="auto"/>
            <w:tcBorders>
              <w:top w:val="single" w:sz="4" w:space="0" w:color="auto"/>
            </w:tcBorders>
            <w:vAlign w:val="top"/>
          </w:tcPr>
          <w:p w14:paraId="241C5682" w14:textId="1E7AF9D7" w:rsidR="00DF0D0D" w:rsidRPr="00C143B6" w:rsidRDefault="00DF0D0D" w:rsidP="00DF0D0D">
            <w:pPr>
              <w:pStyle w:val="Compact"/>
              <w:spacing w:before="0" w:afterLines="20" w:after="48"/>
              <w:rPr>
                <w:sz w:val="20"/>
                <w:szCs w:val="20"/>
              </w:rPr>
            </w:pPr>
            <w:r w:rsidRPr="006855DD">
              <w:rPr>
                <w:sz w:val="18"/>
                <w:szCs w:val="18"/>
              </w:rPr>
              <w:t>The normalized LF</w:t>
            </w:r>
          </w:p>
        </w:tc>
        <w:tc>
          <w:tcPr>
            <w:tcW w:w="0" w:type="auto"/>
            <w:tcBorders>
              <w:top w:val="single" w:sz="4" w:space="0" w:color="auto"/>
            </w:tcBorders>
            <w:vAlign w:val="top"/>
          </w:tcPr>
          <w:p w14:paraId="6E2F72C5" w14:textId="298D0E31" w:rsidR="00DF0D0D" w:rsidRPr="00C143B6" w:rsidRDefault="00DF0D0D" w:rsidP="00DF0D0D">
            <w:pPr>
              <w:pStyle w:val="Compact"/>
              <w:spacing w:before="0" w:afterLines="20" w:after="48"/>
              <w:jc w:val="right"/>
              <w:rPr>
                <w:sz w:val="20"/>
                <w:szCs w:val="20"/>
              </w:rPr>
            </w:pPr>
            <w:r w:rsidRPr="006855DD">
              <w:rPr>
                <w:sz w:val="18"/>
                <w:szCs w:val="18"/>
              </w:rPr>
              <w:t>18.6</w:t>
            </w:r>
          </w:p>
        </w:tc>
      </w:tr>
      <w:tr w:rsidR="00DF0D0D" w:rsidRPr="00C143B6" w14:paraId="3CBBA95A" w14:textId="77777777" w:rsidTr="00304ABE">
        <w:trPr>
          <w:trHeight w:val="283"/>
        </w:trPr>
        <w:tc>
          <w:tcPr>
            <w:tcW w:w="0" w:type="auto"/>
            <w:vMerge/>
            <w:vAlign w:val="top"/>
          </w:tcPr>
          <w:p w14:paraId="5EE54B6B" w14:textId="242CB94E" w:rsidR="00DF0D0D" w:rsidRPr="00C143B6" w:rsidRDefault="00DF0D0D" w:rsidP="00DF0D0D">
            <w:pPr>
              <w:pStyle w:val="Compact"/>
              <w:spacing w:before="0" w:afterLines="20" w:after="48"/>
              <w:rPr>
                <w:sz w:val="20"/>
                <w:szCs w:val="20"/>
              </w:rPr>
            </w:pPr>
          </w:p>
        </w:tc>
        <w:tc>
          <w:tcPr>
            <w:tcW w:w="0" w:type="auto"/>
            <w:vMerge/>
            <w:vAlign w:val="top"/>
          </w:tcPr>
          <w:p w14:paraId="1D8B3B6A" w14:textId="3BBA80EC" w:rsidR="00DF0D0D" w:rsidRPr="00C143B6" w:rsidRDefault="00DF0D0D" w:rsidP="00DF0D0D">
            <w:pPr>
              <w:pStyle w:val="Compact"/>
              <w:spacing w:before="0" w:afterLines="20" w:after="48"/>
              <w:rPr>
                <w:sz w:val="20"/>
                <w:szCs w:val="20"/>
              </w:rPr>
            </w:pPr>
          </w:p>
        </w:tc>
        <w:tc>
          <w:tcPr>
            <w:tcW w:w="0" w:type="auto"/>
            <w:vAlign w:val="top"/>
          </w:tcPr>
          <w:p w14:paraId="0173086F" w14:textId="24AC3DB4" w:rsidR="00DF0D0D" w:rsidRPr="00C143B6" w:rsidRDefault="00DF0D0D" w:rsidP="00DF0D0D">
            <w:pPr>
              <w:pStyle w:val="Compact"/>
              <w:spacing w:before="0" w:afterLines="20" w:after="48"/>
              <w:rPr>
                <w:sz w:val="20"/>
                <w:szCs w:val="20"/>
              </w:rPr>
            </w:pPr>
            <w:r w:rsidRPr="006855DD">
              <w:rPr>
                <w:sz w:val="18"/>
                <w:szCs w:val="18"/>
              </w:rPr>
              <w:t>DFA a1</w:t>
            </w:r>
          </w:p>
        </w:tc>
        <w:tc>
          <w:tcPr>
            <w:tcW w:w="0" w:type="auto"/>
            <w:vAlign w:val="top"/>
          </w:tcPr>
          <w:p w14:paraId="35174345" w14:textId="54502CB7" w:rsidR="00DF0D0D" w:rsidRPr="00C143B6" w:rsidRDefault="00DF0D0D" w:rsidP="00DF0D0D">
            <w:pPr>
              <w:pStyle w:val="Compact"/>
              <w:spacing w:before="0" w:afterLines="20" w:after="48"/>
              <w:rPr>
                <w:sz w:val="20"/>
                <w:szCs w:val="20"/>
              </w:rPr>
            </w:pPr>
            <w:r w:rsidRPr="006855DD">
              <w:rPr>
                <w:sz w:val="18"/>
                <w:szCs w:val="18"/>
              </w:rPr>
              <w:t xml:space="preserve">The DFA corresponding to short-term </w:t>
            </w:r>
            <w:proofErr w:type="spellStart"/>
            <w:r w:rsidRPr="006855DD">
              <w:rPr>
                <w:sz w:val="18"/>
                <w:szCs w:val="18"/>
              </w:rPr>
              <w:t>corrleation</w:t>
            </w:r>
            <w:proofErr w:type="spellEnd"/>
          </w:p>
        </w:tc>
        <w:tc>
          <w:tcPr>
            <w:tcW w:w="0" w:type="auto"/>
            <w:vAlign w:val="top"/>
          </w:tcPr>
          <w:p w14:paraId="587C89B4" w14:textId="2B958991" w:rsidR="00DF0D0D" w:rsidRPr="00C143B6" w:rsidRDefault="00DF0D0D" w:rsidP="00DF0D0D">
            <w:pPr>
              <w:pStyle w:val="Compact"/>
              <w:spacing w:before="0" w:afterLines="20" w:after="48"/>
              <w:jc w:val="right"/>
              <w:rPr>
                <w:sz w:val="20"/>
                <w:szCs w:val="20"/>
              </w:rPr>
            </w:pPr>
            <w:r w:rsidRPr="006855DD">
              <w:rPr>
                <w:sz w:val="18"/>
                <w:szCs w:val="18"/>
              </w:rPr>
              <w:t>16.4</w:t>
            </w:r>
          </w:p>
        </w:tc>
      </w:tr>
      <w:tr w:rsidR="00DF0D0D" w:rsidRPr="00C143B6" w14:paraId="584E37D9" w14:textId="77777777" w:rsidTr="00304ABE">
        <w:trPr>
          <w:trHeight w:val="283"/>
        </w:trPr>
        <w:tc>
          <w:tcPr>
            <w:tcW w:w="0" w:type="auto"/>
            <w:vMerge/>
            <w:vAlign w:val="top"/>
          </w:tcPr>
          <w:p w14:paraId="065CB385" w14:textId="58BDAF1C" w:rsidR="00DF0D0D" w:rsidRPr="00C143B6" w:rsidRDefault="00DF0D0D" w:rsidP="00DF0D0D">
            <w:pPr>
              <w:pStyle w:val="Compact"/>
              <w:spacing w:before="0" w:afterLines="20" w:after="48"/>
              <w:rPr>
                <w:sz w:val="20"/>
                <w:szCs w:val="20"/>
              </w:rPr>
            </w:pPr>
          </w:p>
        </w:tc>
        <w:tc>
          <w:tcPr>
            <w:tcW w:w="0" w:type="auto"/>
            <w:vMerge/>
            <w:vAlign w:val="top"/>
          </w:tcPr>
          <w:p w14:paraId="2D5FB648" w14:textId="643258F1" w:rsidR="00DF0D0D" w:rsidRPr="00C143B6" w:rsidRDefault="00DF0D0D" w:rsidP="00DF0D0D">
            <w:pPr>
              <w:pStyle w:val="Compact"/>
              <w:spacing w:before="0" w:afterLines="20" w:after="48"/>
              <w:rPr>
                <w:sz w:val="20"/>
                <w:szCs w:val="20"/>
              </w:rPr>
            </w:pPr>
          </w:p>
        </w:tc>
        <w:tc>
          <w:tcPr>
            <w:tcW w:w="0" w:type="auto"/>
            <w:vAlign w:val="top"/>
          </w:tcPr>
          <w:p w14:paraId="4BE0AE24" w14:textId="691169DB" w:rsidR="00DF0D0D" w:rsidRPr="00C143B6" w:rsidRDefault="00DF0D0D" w:rsidP="00DF0D0D">
            <w:pPr>
              <w:pStyle w:val="Compact"/>
              <w:spacing w:before="0" w:afterLines="20" w:after="48"/>
              <w:rPr>
                <w:sz w:val="20"/>
                <w:szCs w:val="20"/>
              </w:rPr>
            </w:pPr>
            <w:r w:rsidRPr="006855DD">
              <w:rPr>
                <w:sz w:val="18"/>
                <w:szCs w:val="18"/>
              </w:rPr>
              <w:t>DFA a2</w:t>
            </w:r>
          </w:p>
        </w:tc>
        <w:tc>
          <w:tcPr>
            <w:tcW w:w="0" w:type="auto"/>
            <w:vAlign w:val="top"/>
          </w:tcPr>
          <w:p w14:paraId="05856795" w14:textId="73599E4F" w:rsidR="00DF0D0D" w:rsidRPr="00C143B6" w:rsidRDefault="00DF0D0D" w:rsidP="00DF0D0D">
            <w:pPr>
              <w:pStyle w:val="Compact"/>
              <w:spacing w:before="0" w:afterLines="20" w:after="48"/>
              <w:rPr>
                <w:sz w:val="20"/>
                <w:szCs w:val="20"/>
              </w:rPr>
            </w:pPr>
            <w:r w:rsidRPr="006855DD">
              <w:rPr>
                <w:sz w:val="18"/>
                <w:szCs w:val="18"/>
              </w:rPr>
              <w:t>The DFA corresponding to long-term correlation</w:t>
            </w:r>
          </w:p>
        </w:tc>
        <w:tc>
          <w:tcPr>
            <w:tcW w:w="0" w:type="auto"/>
            <w:vAlign w:val="top"/>
          </w:tcPr>
          <w:p w14:paraId="69E38410" w14:textId="3E1F1122" w:rsidR="00DF0D0D" w:rsidRPr="00C143B6" w:rsidRDefault="00DF0D0D" w:rsidP="00DF0D0D">
            <w:pPr>
              <w:pStyle w:val="Compact"/>
              <w:spacing w:before="0" w:afterLines="20" w:after="48"/>
              <w:jc w:val="right"/>
              <w:rPr>
                <w:sz w:val="20"/>
                <w:szCs w:val="20"/>
              </w:rPr>
            </w:pPr>
            <w:r w:rsidRPr="006855DD">
              <w:rPr>
                <w:sz w:val="18"/>
                <w:szCs w:val="18"/>
              </w:rPr>
              <w:t>16.3</w:t>
            </w:r>
          </w:p>
        </w:tc>
      </w:tr>
      <w:tr w:rsidR="00DF0D0D" w:rsidRPr="00C143B6" w14:paraId="2BBACC35" w14:textId="77777777" w:rsidTr="00304ABE">
        <w:trPr>
          <w:trHeight w:val="283"/>
        </w:trPr>
        <w:tc>
          <w:tcPr>
            <w:tcW w:w="0" w:type="auto"/>
            <w:vMerge/>
            <w:vAlign w:val="top"/>
          </w:tcPr>
          <w:p w14:paraId="4BC15819" w14:textId="4D4BA670" w:rsidR="00DF0D0D" w:rsidRPr="00C143B6" w:rsidRDefault="00DF0D0D" w:rsidP="00DF0D0D">
            <w:pPr>
              <w:pStyle w:val="Compact"/>
              <w:spacing w:before="0" w:afterLines="20" w:after="48"/>
              <w:rPr>
                <w:sz w:val="20"/>
                <w:szCs w:val="20"/>
              </w:rPr>
            </w:pPr>
          </w:p>
        </w:tc>
        <w:tc>
          <w:tcPr>
            <w:tcW w:w="0" w:type="auto"/>
            <w:vMerge/>
            <w:vAlign w:val="top"/>
          </w:tcPr>
          <w:p w14:paraId="535D8FDF" w14:textId="43EF57F6" w:rsidR="00DF0D0D" w:rsidRPr="00C143B6" w:rsidRDefault="00DF0D0D" w:rsidP="00DF0D0D">
            <w:pPr>
              <w:pStyle w:val="Compact"/>
              <w:spacing w:before="0" w:afterLines="20" w:after="48"/>
              <w:rPr>
                <w:sz w:val="20"/>
                <w:szCs w:val="20"/>
              </w:rPr>
            </w:pPr>
          </w:p>
        </w:tc>
        <w:tc>
          <w:tcPr>
            <w:tcW w:w="0" w:type="auto"/>
            <w:vAlign w:val="top"/>
          </w:tcPr>
          <w:p w14:paraId="47654137" w14:textId="7F794C57" w:rsidR="00DF0D0D" w:rsidRPr="00C143B6" w:rsidRDefault="00DF0D0D" w:rsidP="00DF0D0D">
            <w:pPr>
              <w:pStyle w:val="Compact"/>
              <w:spacing w:before="0" w:afterLines="20" w:after="48"/>
              <w:rPr>
                <w:sz w:val="20"/>
                <w:szCs w:val="20"/>
              </w:rPr>
            </w:pPr>
            <w:r w:rsidRPr="006855DD">
              <w:rPr>
                <w:sz w:val="18"/>
                <w:szCs w:val="18"/>
              </w:rPr>
              <w:t>LFHF</w:t>
            </w:r>
          </w:p>
        </w:tc>
        <w:tc>
          <w:tcPr>
            <w:tcW w:w="0" w:type="auto"/>
            <w:vAlign w:val="top"/>
          </w:tcPr>
          <w:p w14:paraId="1283C7B4" w14:textId="27A06FE9" w:rsidR="00DF0D0D" w:rsidRPr="00C143B6" w:rsidRDefault="00DF0D0D" w:rsidP="00DF0D0D">
            <w:pPr>
              <w:pStyle w:val="Compact"/>
              <w:spacing w:before="0" w:afterLines="20" w:after="48"/>
              <w:rPr>
                <w:sz w:val="20"/>
                <w:szCs w:val="20"/>
              </w:rPr>
            </w:pPr>
            <w:r w:rsidRPr="006855DD">
              <w:rPr>
                <w:sz w:val="18"/>
                <w:szCs w:val="18"/>
              </w:rPr>
              <w:t>The ratio between LF and HF</w:t>
            </w:r>
          </w:p>
        </w:tc>
        <w:tc>
          <w:tcPr>
            <w:tcW w:w="0" w:type="auto"/>
            <w:vAlign w:val="top"/>
          </w:tcPr>
          <w:p w14:paraId="64910D5E" w14:textId="71F1C7EC" w:rsidR="00DF0D0D" w:rsidRPr="00C143B6" w:rsidRDefault="00DF0D0D" w:rsidP="00DF0D0D">
            <w:pPr>
              <w:pStyle w:val="Compact"/>
              <w:spacing w:before="0" w:afterLines="20" w:after="48"/>
              <w:jc w:val="right"/>
              <w:rPr>
                <w:sz w:val="20"/>
                <w:szCs w:val="20"/>
              </w:rPr>
            </w:pPr>
            <w:r w:rsidRPr="006855DD">
              <w:rPr>
                <w:sz w:val="18"/>
                <w:szCs w:val="18"/>
              </w:rPr>
              <w:t>16.3</w:t>
            </w:r>
          </w:p>
        </w:tc>
      </w:tr>
      <w:tr w:rsidR="00DF0D0D" w:rsidRPr="00C143B6" w14:paraId="5671B57A" w14:textId="77777777" w:rsidTr="00304ABE">
        <w:trPr>
          <w:trHeight w:val="283"/>
        </w:trPr>
        <w:tc>
          <w:tcPr>
            <w:tcW w:w="0" w:type="auto"/>
            <w:vMerge/>
            <w:vAlign w:val="top"/>
          </w:tcPr>
          <w:p w14:paraId="3838C6CD" w14:textId="41199BDA" w:rsidR="00DF0D0D" w:rsidRPr="00C143B6" w:rsidRDefault="00DF0D0D" w:rsidP="00DF0D0D">
            <w:pPr>
              <w:pStyle w:val="Compact"/>
              <w:spacing w:before="0" w:afterLines="20" w:after="48"/>
              <w:rPr>
                <w:sz w:val="20"/>
                <w:szCs w:val="20"/>
              </w:rPr>
            </w:pPr>
          </w:p>
        </w:tc>
        <w:tc>
          <w:tcPr>
            <w:tcW w:w="0" w:type="auto"/>
            <w:vMerge/>
            <w:vAlign w:val="top"/>
          </w:tcPr>
          <w:p w14:paraId="752F6D21" w14:textId="0A868EAE" w:rsidR="00DF0D0D" w:rsidRPr="00C143B6" w:rsidRDefault="00DF0D0D" w:rsidP="00DF0D0D">
            <w:pPr>
              <w:pStyle w:val="Compact"/>
              <w:spacing w:before="0" w:afterLines="20" w:after="48"/>
              <w:rPr>
                <w:sz w:val="20"/>
                <w:szCs w:val="20"/>
              </w:rPr>
            </w:pPr>
          </w:p>
        </w:tc>
        <w:tc>
          <w:tcPr>
            <w:tcW w:w="0" w:type="auto"/>
            <w:vAlign w:val="top"/>
          </w:tcPr>
          <w:p w14:paraId="377A6FD8" w14:textId="1A25875E" w:rsidR="00DF0D0D" w:rsidRPr="00C143B6" w:rsidRDefault="00DF0D0D" w:rsidP="00DF0D0D">
            <w:pPr>
              <w:pStyle w:val="Compact"/>
              <w:spacing w:before="0" w:afterLines="20" w:after="48"/>
              <w:rPr>
                <w:sz w:val="20"/>
                <w:szCs w:val="20"/>
              </w:rPr>
            </w:pPr>
            <w:r w:rsidRPr="006855DD">
              <w:rPr>
                <w:sz w:val="18"/>
                <w:szCs w:val="18"/>
              </w:rPr>
              <w:t xml:space="preserve">DFA a2 </w:t>
            </w:r>
            <w:proofErr w:type="spellStart"/>
            <w:r w:rsidRPr="006855DD">
              <w:rPr>
                <w:sz w:val="18"/>
                <w:szCs w:val="18"/>
              </w:rPr>
              <w:t>DimRange</w:t>
            </w:r>
            <w:proofErr w:type="spellEnd"/>
          </w:p>
        </w:tc>
        <w:tc>
          <w:tcPr>
            <w:tcW w:w="0" w:type="auto"/>
            <w:vAlign w:val="top"/>
          </w:tcPr>
          <w:p w14:paraId="6F2177D3" w14:textId="641CA12E" w:rsidR="00DF0D0D" w:rsidRPr="00C143B6" w:rsidRDefault="00DF0D0D" w:rsidP="00DF0D0D">
            <w:pPr>
              <w:pStyle w:val="Compact"/>
              <w:spacing w:before="0" w:afterLines="20" w:after="48"/>
              <w:rPr>
                <w:sz w:val="20"/>
                <w:szCs w:val="20"/>
              </w:rPr>
            </w:pPr>
            <w:r w:rsidRPr="006855DD">
              <w:rPr>
                <w:sz w:val="18"/>
                <w:szCs w:val="18"/>
              </w:rPr>
              <w:t xml:space="preserve">The MDFA corresponding to long-term correlation. </w:t>
            </w:r>
            <w:proofErr w:type="spellStart"/>
            <w:r w:rsidRPr="006855DD">
              <w:rPr>
                <w:sz w:val="18"/>
                <w:szCs w:val="18"/>
              </w:rPr>
              <w:t>DimRange</w:t>
            </w:r>
            <w:proofErr w:type="spellEnd"/>
            <w:r w:rsidRPr="006855DD">
              <w:rPr>
                <w:sz w:val="18"/>
                <w:szCs w:val="18"/>
              </w:rPr>
              <w:t xml:space="preserve"> is the range of singularity dimensions</w:t>
            </w:r>
          </w:p>
        </w:tc>
        <w:tc>
          <w:tcPr>
            <w:tcW w:w="0" w:type="auto"/>
            <w:vAlign w:val="top"/>
          </w:tcPr>
          <w:p w14:paraId="71FEC8FE" w14:textId="40BBC9A3"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0DA1D2C8" w14:textId="77777777" w:rsidTr="00304ABE">
        <w:trPr>
          <w:trHeight w:val="283"/>
        </w:trPr>
        <w:tc>
          <w:tcPr>
            <w:tcW w:w="0" w:type="auto"/>
            <w:vMerge/>
            <w:vAlign w:val="top"/>
          </w:tcPr>
          <w:p w14:paraId="634BF73D" w14:textId="7C260B7A" w:rsidR="00DF0D0D" w:rsidRPr="00C143B6" w:rsidRDefault="00DF0D0D" w:rsidP="00DF0D0D">
            <w:pPr>
              <w:pStyle w:val="Compact"/>
              <w:spacing w:before="0" w:afterLines="20" w:after="48"/>
              <w:rPr>
                <w:sz w:val="20"/>
                <w:szCs w:val="20"/>
              </w:rPr>
            </w:pPr>
          </w:p>
        </w:tc>
        <w:tc>
          <w:tcPr>
            <w:tcW w:w="0" w:type="auto"/>
            <w:vMerge/>
            <w:vAlign w:val="top"/>
          </w:tcPr>
          <w:p w14:paraId="7458CAE7" w14:textId="7C17B068" w:rsidR="00DF0D0D" w:rsidRPr="00C143B6" w:rsidRDefault="00DF0D0D" w:rsidP="00DF0D0D">
            <w:pPr>
              <w:pStyle w:val="Compact"/>
              <w:spacing w:before="0" w:afterLines="20" w:after="48"/>
              <w:rPr>
                <w:sz w:val="20"/>
                <w:szCs w:val="20"/>
              </w:rPr>
            </w:pPr>
          </w:p>
        </w:tc>
        <w:tc>
          <w:tcPr>
            <w:tcW w:w="0" w:type="auto"/>
            <w:vAlign w:val="top"/>
          </w:tcPr>
          <w:p w14:paraId="0D6D07C4" w14:textId="6F77D58E" w:rsidR="00DF0D0D" w:rsidRPr="00C143B6" w:rsidRDefault="00DF0D0D" w:rsidP="00DF0D0D">
            <w:pPr>
              <w:pStyle w:val="Compact"/>
              <w:spacing w:before="0" w:afterLines="20" w:after="48"/>
              <w:rPr>
                <w:sz w:val="20"/>
                <w:szCs w:val="20"/>
              </w:rPr>
            </w:pPr>
            <w:r w:rsidRPr="006855DD">
              <w:rPr>
                <w:sz w:val="18"/>
                <w:szCs w:val="18"/>
              </w:rPr>
              <w:t>HFD</w:t>
            </w:r>
          </w:p>
        </w:tc>
        <w:tc>
          <w:tcPr>
            <w:tcW w:w="0" w:type="auto"/>
            <w:vAlign w:val="top"/>
          </w:tcPr>
          <w:p w14:paraId="2ACFA9D2" w14:textId="73CB32C9" w:rsidR="00DF0D0D" w:rsidRPr="00C143B6" w:rsidRDefault="00DF0D0D" w:rsidP="00DF0D0D">
            <w:pPr>
              <w:pStyle w:val="Compact"/>
              <w:spacing w:before="0" w:afterLines="20" w:after="48"/>
              <w:rPr>
                <w:sz w:val="20"/>
                <w:szCs w:val="20"/>
              </w:rPr>
            </w:pPr>
            <w:r w:rsidRPr="006855DD">
              <w:rPr>
                <w:sz w:val="18"/>
                <w:szCs w:val="18"/>
              </w:rPr>
              <w:t>Higuchi Fractal Dimension</w:t>
            </w:r>
          </w:p>
        </w:tc>
        <w:tc>
          <w:tcPr>
            <w:tcW w:w="0" w:type="auto"/>
            <w:vAlign w:val="top"/>
          </w:tcPr>
          <w:p w14:paraId="7BB298EE" w14:textId="19EB22C5"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1E556D03" w14:textId="77777777" w:rsidTr="00304ABE">
        <w:trPr>
          <w:trHeight w:val="283"/>
        </w:trPr>
        <w:tc>
          <w:tcPr>
            <w:tcW w:w="0" w:type="auto"/>
            <w:vMerge/>
            <w:vAlign w:val="top"/>
          </w:tcPr>
          <w:p w14:paraId="142000ED" w14:textId="266EADB3" w:rsidR="00DF0D0D" w:rsidRPr="00C143B6" w:rsidRDefault="00DF0D0D" w:rsidP="00DF0D0D">
            <w:pPr>
              <w:pStyle w:val="Compact"/>
              <w:spacing w:before="0" w:afterLines="20" w:after="48"/>
              <w:rPr>
                <w:sz w:val="20"/>
                <w:szCs w:val="20"/>
              </w:rPr>
            </w:pPr>
          </w:p>
        </w:tc>
        <w:tc>
          <w:tcPr>
            <w:tcW w:w="0" w:type="auto"/>
            <w:vMerge/>
            <w:vAlign w:val="top"/>
          </w:tcPr>
          <w:p w14:paraId="2AD03567" w14:textId="3B52D9C7" w:rsidR="00DF0D0D" w:rsidRPr="00C143B6" w:rsidRDefault="00DF0D0D" w:rsidP="00DF0D0D">
            <w:pPr>
              <w:pStyle w:val="Compact"/>
              <w:spacing w:before="0" w:afterLines="20" w:after="48"/>
              <w:rPr>
                <w:sz w:val="20"/>
                <w:szCs w:val="20"/>
              </w:rPr>
            </w:pPr>
          </w:p>
        </w:tc>
        <w:tc>
          <w:tcPr>
            <w:tcW w:w="0" w:type="auto"/>
            <w:vAlign w:val="top"/>
          </w:tcPr>
          <w:p w14:paraId="109D77D4" w14:textId="0D568163" w:rsidR="00DF0D0D" w:rsidRPr="00C143B6" w:rsidRDefault="00DF0D0D" w:rsidP="00DF0D0D">
            <w:pPr>
              <w:pStyle w:val="Compact"/>
              <w:spacing w:before="0" w:afterLines="20" w:after="48"/>
              <w:rPr>
                <w:sz w:val="20"/>
                <w:szCs w:val="20"/>
              </w:rPr>
            </w:pPr>
            <w:r w:rsidRPr="006855DD">
              <w:rPr>
                <w:sz w:val="18"/>
                <w:szCs w:val="18"/>
              </w:rPr>
              <w:t>SD1SD2</w:t>
            </w:r>
          </w:p>
        </w:tc>
        <w:tc>
          <w:tcPr>
            <w:tcW w:w="0" w:type="auto"/>
            <w:vAlign w:val="top"/>
          </w:tcPr>
          <w:p w14:paraId="040AB777" w14:textId="2106FE6E" w:rsidR="00DF0D0D" w:rsidRPr="00C143B6" w:rsidRDefault="00DF0D0D" w:rsidP="00DF0D0D">
            <w:pPr>
              <w:pStyle w:val="Compact"/>
              <w:spacing w:before="0" w:afterLines="20" w:after="48"/>
              <w:rPr>
                <w:sz w:val="20"/>
                <w:szCs w:val="20"/>
              </w:rPr>
            </w:pPr>
            <w:r w:rsidRPr="006855DD">
              <w:rPr>
                <w:sz w:val="18"/>
                <w:szCs w:val="18"/>
              </w:rPr>
              <w:t xml:space="preserve">The ratio between </w:t>
            </w:r>
            <w:proofErr w:type="gramStart"/>
            <w:r w:rsidRPr="006855DD">
              <w:rPr>
                <w:sz w:val="18"/>
                <w:szCs w:val="18"/>
              </w:rPr>
              <w:t>short and long term</w:t>
            </w:r>
            <w:proofErr w:type="gramEnd"/>
            <w:r w:rsidRPr="006855DD">
              <w:rPr>
                <w:sz w:val="18"/>
                <w:szCs w:val="18"/>
              </w:rPr>
              <w:t xml:space="preserve"> fluctuations of the NN intervals</w:t>
            </w:r>
          </w:p>
        </w:tc>
        <w:tc>
          <w:tcPr>
            <w:tcW w:w="0" w:type="auto"/>
            <w:vAlign w:val="top"/>
          </w:tcPr>
          <w:p w14:paraId="2A2D1398" w14:textId="664FFD5B"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344749B2" w14:textId="77777777" w:rsidTr="00304ABE">
        <w:trPr>
          <w:trHeight w:val="283"/>
        </w:trPr>
        <w:tc>
          <w:tcPr>
            <w:tcW w:w="0" w:type="auto"/>
            <w:vMerge/>
            <w:vAlign w:val="top"/>
          </w:tcPr>
          <w:p w14:paraId="4E43C7CF" w14:textId="7E93C80C" w:rsidR="00DF0D0D" w:rsidRPr="00C143B6" w:rsidRDefault="00DF0D0D" w:rsidP="00DF0D0D">
            <w:pPr>
              <w:pStyle w:val="Compact"/>
              <w:spacing w:before="0" w:afterLines="20" w:after="48"/>
              <w:rPr>
                <w:sz w:val="20"/>
                <w:szCs w:val="20"/>
              </w:rPr>
            </w:pPr>
          </w:p>
        </w:tc>
        <w:tc>
          <w:tcPr>
            <w:tcW w:w="0" w:type="auto"/>
            <w:vMerge/>
            <w:vAlign w:val="top"/>
          </w:tcPr>
          <w:p w14:paraId="19552120" w14:textId="63EC0A8F" w:rsidR="00DF0D0D" w:rsidRPr="00C143B6" w:rsidRDefault="00DF0D0D" w:rsidP="00DF0D0D">
            <w:pPr>
              <w:pStyle w:val="Compact"/>
              <w:spacing w:before="0" w:afterLines="20" w:after="48"/>
              <w:rPr>
                <w:sz w:val="20"/>
                <w:szCs w:val="20"/>
              </w:rPr>
            </w:pPr>
          </w:p>
        </w:tc>
        <w:tc>
          <w:tcPr>
            <w:tcW w:w="0" w:type="auto"/>
            <w:vAlign w:val="top"/>
          </w:tcPr>
          <w:p w14:paraId="71E482B1" w14:textId="082EB5D5" w:rsidR="00DF0D0D" w:rsidRPr="00C143B6" w:rsidRDefault="00DF0D0D" w:rsidP="00DF0D0D">
            <w:pPr>
              <w:pStyle w:val="Compact"/>
              <w:spacing w:before="0" w:afterLines="20" w:after="48"/>
              <w:rPr>
                <w:sz w:val="20"/>
                <w:szCs w:val="20"/>
              </w:rPr>
            </w:pPr>
            <w:r w:rsidRPr="006855DD">
              <w:rPr>
                <w:sz w:val="18"/>
                <w:szCs w:val="18"/>
              </w:rPr>
              <w:t xml:space="preserve">DFA a2 </w:t>
            </w:r>
            <w:proofErr w:type="spellStart"/>
            <w:r w:rsidRPr="006855DD">
              <w:rPr>
                <w:sz w:val="18"/>
                <w:szCs w:val="18"/>
              </w:rPr>
              <w:t>ExpMean</w:t>
            </w:r>
            <w:proofErr w:type="spellEnd"/>
          </w:p>
        </w:tc>
        <w:tc>
          <w:tcPr>
            <w:tcW w:w="0" w:type="auto"/>
            <w:vAlign w:val="top"/>
          </w:tcPr>
          <w:p w14:paraId="6676B7BC" w14:textId="0F128FFD" w:rsidR="00DF0D0D" w:rsidRPr="00C143B6" w:rsidRDefault="00DF0D0D" w:rsidP="00DF0D0D">
            <w:pPr>
              <w:pStyle w:val="Compact"/>
              <w:spacing w:before="0" w:afterLines="20" w:after="48"/>
              <w:rPr>
                <w:sz w:val="20"/>
                <w:szCs w:val="20"/>
              </w:rPr>
            </w:pPr>
            <w:r w:rsidRPr="006855DD">
              <w:rPr>
                <w:sz w:val="18"/>
                <w:szCs w:val="18"/>
              </w:rPr>
              <w:t xml:space="preserve">The MDFA corresponding to long-term correlation. </w:t>
            </w:r>
            <w:proofErr w:type="spellStart"/>
            <w:r w:rsidRPr="006855DD">
              <w:rPr>
                <w:sz w:val="18"/>
                <w:szCs w:val="18"/>
              </w:rPr>
              <w:t>ExpMean</w:t>
            </w:r>
            <w:proofErr w:type="spellEnd"/>
            <w:r w:rsidRPr="006855DD">
              <w:rPr>
                <w:sz w:val="18"/>
                <w:szCs w:val="18"/>
              </w:rPr>
              <w:t xml:space="preserve"> is the mean of singularity exponents</w:t>
            </w:r>
          </w:p>
        </w:tc>
        <w:tc>
          <w:tcPr>
            <w:tcW w:w="0" w:type="auto"/>
            <w:vAlign w:val="top"/>
          </w:tcPr>
          <w:p w14:paraId="737395D0" w14:textId="3CE32CC2" w:rsidR="00DF0D0D" w:rsidRPr="00C143B6" w:rsidRDefault="00DF0D0D" w:rsidP="00DF0D0D">
            <w:pPr>
              <w:pStyle w:val="Compact"/>
              <w:spacing w:before="0" w:afterLines="20" w:after="48"/>
              <w:jc w:val="right"/>
              <w:rPr>
                <w:sz w:val="20"/>
                <w:szCs w:val="20"/>
              </w:rPr>
            </w:pPr>
            <w:r w:rsidRPr="006855DD">
              <w:rPr>
                <w:sz w:val="18"/>
                <w:szCs w:val="18"/>
              </w:rPr>
              <w:t>15.6</w:t>
            </w:r>
          </w:p>
        </w:tc>
      </w:tr>
      <w:tr w:rsidR="00DF0D0D" w:rsidRPr="00C143B6" w14:paraId="0FBCF0C3" w14:textId="77777777" w:rsidTr="00304ABE">
        <w:trPr>
          <w:trHeight w:val="283"/>
        </w:trPr>
        <w:tc>
          <w:tcPr>
            <w:tcW w:w="0" w:type="auto"/>
            <w:vMerge/>
            <w:vAlign w:val="top"/>
          </w:tcPr>
          <w:p w14:paraId="2DE2F254" w14:textId="6FF2B613" w:rsidR="00DF0D0D" w:rsidRPr="00C143B6" w:rsidRDefault="00DF0D0D" w:rsidP="00DF0D0D">
            <w:pPr>
              <w:pStyle w:val="Compact"/>
              <w:spacing w:before="0" w:afterLines="20" w:after="48"/>
              <w:rPr>
                <w:sz w:val="20"/>
                <w:szCs w:val="20"/>
              </w:rPr>
            </w:pPr>
          </w:p>
        </w:tc>
        <w:tc>
          <w:tcPr>
            <w:tcW w:w="0" w:type="auto"/>
            <w:vMerge/>
            <w:vAlign w:val="top"/>
          </w:tcPr>
          <w:p w14:paraId="767750FC" w14:textId="79C49B34" w:rsidR="00DF0D0D" w:rsidRPr="00C143B6" w:rsidRDefault="00DF0D0D" w:rsidP="00DF0D0D">
            <w:pPr>
              <w:pStyle w:val="Compact"/>
              <w:spacing w:before="0" w:afterLines="20" w:after="48"/>
              <w:rPr>
                <w:sz w:val="20"/>
                <w:szCs w:val="20"/>
              </w:rPr>
            </w:pPr>
          </w:p>
        </w:tc>
        <w:tc>
          <w:tcPr>
            <w:tcW w:w="0" w:type="auto"/>
            <w:vAlign w:val="top"/>
          </w:tcPr>
          <w:p w14:paraId="5A6AD6E5" w14:textId="09F37719" w:rsidR="00DF0D0D" w:rsidRPr="00C143B6" w:rsidRDefault="00DF0D0D" w:rsidP="00DF0D0D">
            <w:pPr>
              <w:pStyle w:val="Compact"/>
              <w:spacing w:before="0" w:afterLines="20" w:after="48"/>
              <w:rPr>
                <w:sz w:val="20"/>
                <w:szCs w:val="20"/>
              </w:rPr>
            </w:pPr>
            <w:r w:rsidRPr="006855DD">
              <w:rPr>
                <w:sz w:val="18"/>
                <w:szCs w:val="18"/>
              </w:rPr>
              <w:t xml:space="preserve">DFA a1 </w:t>
            </w:r>
            <w:proofErr w:type="spellStart"/>
            <w:r w:rsidRPr="006855DD">
              <w:rPr>
                <w:sz w:val="18"/>
                <w:szCs w:val="18"/>
              </w:rPr>
              <w:t>DimMean</w:t>
            </w:r>
            <w:proofErr w:type="spellEnd"/>
          </w:p>
        </w:tc>
        <w:tc>
          <w:tcPr>
            <w:tcW w:w="0" w:type="auto"/>
            <w:vAlign w:val="top"/>
          </w:tcPr>
          <w:p w14:paraId="4FC2F910" w14:textId="36A3F44C" w:rsidR="00DF0D0D" w:rsidRPr="00C143B6" w:rsidRDefault="00DF0D0D" w:rsidP="00DF0D0D">
            <w:pPr>
              <w:pStyle w:val="Compact"/>
              <w:spacing w:before="0" w:afterLines="20" w:after="48"/>
              <w:rPr>
                <w:sz w:val="20"/>
                <w:szCs w:val="20"/>
              </w:rPr>
            </w:pPr>
            <w:r w:rsidRPr="006855DD">
              <w:rPr>
                <w:sz w:val="18"/>
                <w:szCs w:val="18"/>
              </w:rPr>
              <w:t xml:space="preserve">The MDFA corresponding to short-term correlation. </w:t>
            </w:r>
            <w:proofErr w:type="spellStart"/>
            <w:r w:rsidRPr="006855DD">
              <w:rPr>
                <w:sz w:val="18"/>
                <w:szCs w:val="18"/>
              </w:rPr>
              <w:t>DimMean</w:t>
            </w:r>
            <w:proofErr w:type="spellEnd"/>
            <w:r w:rsidRPr="006855DD">
              <w:rPr>
                <w:sz w:val="18"/>
                <w:szCs w:val="18"/>
              </w:rPr>
              <w:t xml:space="preserve"> is the mean of singularity dimensions</w:t>
            </w:r>
          </w:p>
        </w:tc>
        <w:tc>
          <w:tcPr>
            <w:tcW w:w="0" w:type="auto"/>
            <w:vAlign w:val="top"/>
          </w:tcPr>
          <w:p w14:paraId="05D9CDE8" w14:textId="09B64C01" w:rsidR="00DF0D0D" w:rsidRPr="00C143B6" w:rsidRDefault="00DF0D0D" w:rsidP="00DF0D0D">
            <w:pPr>
              <w:pStyle w:val="Compact"/>
              <w:spacing w:before="0" w:afterLines="20" w:after="48"/>
              <w:jc w:val="right"/>
              <w:rPr>
                <w:sz w:val="20"/>
                <w:szCs w:val="20"/>
              </w:rPr>
            </w:pPr>
            <w:r w:rsidRPr="006855DD">
              <w:rPr>
                <w:sz w:val="18"/>
                <w:szCs w:val="18"/>
              </w:rPr>
              <w:t>15.5</w:t>
            </w:r>
          </w:p>
        </w:tc>
      </w:tr>
      <w:tr w:rsidR="00DF0D0D" w:rsidRPr="00C143B6" w14:paraId="65AE2B30" w14:textId="77777777" w:rsidTr="00304ABE">
        <w:trPr>
          <w:trHeight w:val="283"/>
        </w:trPr>
        <w:tc>
          <w:tcPr>
            <w:tcW w:w="0" w:type="auto"/>
            <w:vMerge/>
            <w:vAlign w:val="top"/>
          </w:tcPr>
          <w:p w14:paraId="5E6D1426" w14:textId="3080CB56" w:rsidR="00DF0D0D" w:rsidRPr="00C143B6" w:rsidRDefault="00DF0D0D" w:rsidP="00DF0D0D">
            <w:pPr>
              <w:pStyle w:val="Compact"/>
              <w:spacing w:before="0" w:afterLines="20" w:after="48"/>
              <w:rPr>
                <w:sz w:val="20"/>
                <w:szCs w:val="20"/>
              </w:rPr>
            </w:pPr>
          </w:p>
        </w:tc>
        <w:tc>
          <w:tcPr>
            <w:tcW w:w="0" w:type="auto"/>
            <w:vMerge/>
            <w:vAlign w:val="top"/>
          </w:tcPr>
          <w:p w14:paraId="19AACF32" w14:textId="46801D08" w:rsidR="00DF0D0D" w:rsidRPr="00C143B6" w:rsidRDefault="00DF0D0D" w:rsidP="00DF0D0D">
            <w:pPr>
              <w:pStyle w:val="Compact"/>
              <w:spacing w:before="0" w:afterLines="20" w:after="48"/>
              <w:rPr>
                <w:sz w:val="20"/>
                <w:szCs w:val="20"/>
              </w:rPr>
            </w:pPr>
          </w:p>
        </w:tc>
        <w:tc>
          <w:tcPr>
            <w:tcW w:w="0" w:type="auto"/>
            <w:vAlign w:val="top"/>
          </w:tcPr>
          <w:p w14:paraId="48DB7F64" w14:textId="42E3B86A" w:rsidR="00DF0D0D" w:rsidRPr="00C143B6" w:rsidRDefault="00DF0D0D" w:rsidP="00DF0D0D">
            <w:pPr>
              <w:pStyle w:val="Compact"/>
              <w:spacing w:before="0" w:afterLines="20" w:after="48"/>
              <w:rPr>
                <w:sz w:val="20"/>
                <w:szCs w:val="20"/>
              </w:rPr>
            </w:pPr>
            <w:r w:rsidRPr="006855DD">
              <w:rPr>
                <w:sz w:val="18"/>
                <w:szCs w:val="18"/>
              </w:rPr>
              <w:t xml:space="preserve">DFA a2 </w:t>
            </w:r>
            <w:proofErr w:type="spellStart"/>
            <w:r w:rsidRPr="006855DD">
              <w:rPr>
                <w:sz w:val="18"/>
                <w:szCs w:val="18"/>
              </w:rPr>
              <w:t>ExpRange</w:t>
            </w:r>
            <w:proofErr w:type="spellEnd"/>
          </w:p>
        </w:tc>
        <w:tc>
          <w:tcPr>
            <w:tcW w:w="0" w:type="auto"/>
            <w:vAlign w:val="top"/>
          </w:tcPr>
          <w:p w14:paraId="27B2EB15" w14:textId="228EFD98" w:rsidR="00DF0D0D" w:rsidRPr="00C143B6" w:rsidRDefault="00DF0D0D" w:rsidP="00DF0D0D">
            <w:pPr>
              <w:pStyle w:val="Compact"/>
              <w:spacing w:before="0" w:afterLines="20" w:after="48"/>
              <w:rPr>
                <w:sz w:val="20"/>
                <w:szCs w:val="20"/>
              </w:rPr>
            </w:pPr>
            <w:r w:rsidRPr="006855DD">
              <w:rPr>
                <w:sz w:val="18"/>
                <w:szCs w:val="18"/>
              </w:rPr>
              <w:t xml:space="preserve">The MDFA corresponding to long-term correlation. </w:t>
            </w:r>
            <w:proofErr w:type="spellStart"/>
            <w:r w:rsidRPr="006855DD">
              <w:rPr>
                <w:sz w:val="18"/>
                <w:szCs w:val="18"/>
              </w:rPr>
              <w:t>ExpRange</w:t>
            </w:r>
            <w:proofErr w:type="spellEnd"/>
            <w:r w:rsidRPr="006855DD">
              <w:rPr>
                <w:sz w:val="18"/>
                <w:szCs w:val="18"/>
              </w:rPr>
              <w:t xml:space="preserve"> is the range of singularity exponents</w:t>
            </w:r>
          </w:p>
        </w:tc>
        <w:tc>
          <w:tcPr>
            <w:tcW w:w="0" w:type="auto"/>
            <w:vAlign w:val="top"/>
          </w:tcPr>
          <w:p w14:paraId="15F1509C" w14:textId="34A40DC3" w:rsidR="00DF0D0D" w:rsidRPr="00C143B6" w:rsidRDefault="00DF0D0D" w:rsidP="00DF0D0D">
            <w:pPr>
              <w:pStyle w:val="Compact"/>
              <w:spacing w:before="0" w:afterLines="20" w:after="48"/>
              <w:jc w:val="right"/>
              <w:rPr>
                <w:sz w:val="20"/>
                <w:szCs w:val="20"/>
              </w:rPr>
            </w:pPr>
            <w:r w:rsidRPr="006855DD">
              <w:rPr>
                <w:sz w:val="18"/>
                <w:szCs w:val="18"/>
              </w:rPr>
              <w:t>15.4</w:t>
            </w:r>
          </w:p>
        </w:tc>
      </w:tr>
      <w:tr w:rsidR="00DF0D0D" w:rsidRPr="00C143B6" w14:paraId="351CD242" w14:textId="77777777" w:rsidTr="00304ABE">
        <w:trPr>
          <w:trHeight w:val="283"/>
        </w:trPr>
        <w:tc>
          <w:tcPr>
            <w:tcW w:w="0" w:type="auto"/>
            <w:vMerge/>
            <w:vAlign w:val="top"/>
          </w:tcPr>
          <w:p w14:paraId="65BBCB51" w14:textId="45D1B0B8" w:rsidR="00DF0D0D" w:rsidRPr="00C143B6" w:rsidRDefault="00DF0D0D" w:rsidP="00DF0D0D">
            <w:pPr>
              <w:pStyle w:val="Compact"/>
              <w:spacing w:before="0" w:afterLines="20" w:after="48"/>
              <w:rPr>
                <w:sz w:val="20"/>
                <w:szCs w:val="20"/>
              </w:rPr>
            </w:pPr>
          </w:p>
        </w:tc>
        <w:tc>
          <w:tcPr>
            <w:tcW w:w="0" w:type="auto"/>
            <w:vMerge/>
            <w:vAlign w:val="top"/>
          </w:tcPr>
          <w:p w14:paraId="7073DE6E" w14:textId="1D96D34C" w:rsidR="00DF0D0D" w:rsidRPr="00C143B6" w:rsidRDefault="00DF0D0D" w:rsidP="00DF0D0D">
            <w:pPr>
              <w:pStyle w:val="Compact"/>
              <w:spacing w:before="0" w:afterLines="20" w:after="48"/>
              <w:rPr>
                <w:sz w:val="20"/>
                <w:szCs w:val="20"/>
              </w:rPr>
            </w:pPr>
          </w:p>
        </w:tc>
        <w:tc>
          <w:tcPr>
            <w:tcW w:w="0" w:type="auto"/>
            <w:vAlign w:val="top"/>
          </w:tcPr>
          <w:p w14:paraId="28291367" w14:textId="5E2F1C1F" w:rsidR="00DF0D0D" w:rsidRPr="00C143B6" w:rsidRDefault="00DF0D0D" w:rsidP="00DF0D0D">
            <w:pPr>
              <w:pStyle w:val="Compact"/>
              <w:spacing w:before="0" w:afterLines="20" w:after="48"/>
              <w:rPr>
                <w:sz w:val="20"/>
                <w:szCs w:val="20"/>
              </w:rPr>
            </w:pPr>
            <w:r w:rsidRPr="006855DD">
              <w:rPr>
                <w:sz w:val="18"/>
                <w:szCs w:val="18"/>
              </w:rPr>
              <w:t>CSI (modified)</w:t>
            </w:r>
          </w:p>
        </w:tc>
        <w:tc>
          <w:tcPr>
            <w:tcW w:w="0" w:type="auto"/>
            <w:vAlign w:val="top"/>
          </w:tcPr>
          <w:p w14:paraId="4ADA308E" w14:textId="2B0DF22B" w:rsidR="00DF0D0D" w:rsidRPr="00C143B6" w:rsidRDefault="00DF0D0D" w:rsidP="00DF0D0D">
            <w:pPr>
              <w:pStyle w:val="Compact"/>
              <w:spacing w:before="0" w:afterLines="20" w:after="48"/>
              <w:rPr>
                <w:sz w:val="20"/>
                <w:szCs w:val="20"/>
              </w:rPr>
            </w:pPr>
            <w:r w:rsidRPr="006855DD">
              <w:rPr>
                <w:sz w:val="18"/>
                <w:szCs w:val="18"/>
              </w:rPr>
              <w:t xml:space="preserve">The Cardiac </w:t>
            </w:r>
            <w:proofErr w:type="spellStart"/>
            <w:r w:rsidRPr="006855DD">
              <w:rPr>
                <w:sz w:val="18"/>
                <w:szCs w:val="18"/>
              </w:rPr>
              <w:t>Symapathetic</w:t>
            </w:r>
            <w:proofErr w:type="spellEnd"/>
            <w:r w:rsidRPr="006855DD">
              <w:rPr>
                <w:sz w:val="18"/>
                <w:szCs w:val="18"/>
              </w:rPr>
              <w:t xml:space="preserve"> Index (modified)</w:t>
            </w:r>
          </w:p>
        </w:tc>
        <w:tc>
          <w:tcPr>
            <w:tcW w:w="0" w:type="auto"/>
            <w:vAlign w:val="top"/>
          </w:tcPr>
          <w:p w14:paraId="2F85A522" w14:textId="70D7FB79" w:rsidR="00DF0D0D" w:rsidRPr="00C143B6" w:rsidRDefault="00DF0D0D" w:rsidP="00DF0D0D">
            <w:pPr>
              <w:pStyle w:val="Compact"/>
              <w:spacing w:before="0" w:afterLines="20" w:after="48"/>
              <w:jc w:val="right"/>
              <w:rPr>
                <w:sz w:val="20"/>
                <w:szCs w:val="20"/>
              </w:rPr>
            </w:pPr>
            <w:r w:rsidRPr="006855DD">
              <w:rPr>
                <w:sz w:val="18"/>
                <w:szCs w:val="18"/>
              </w:rPr>
              <w:t>13.5</w:t>
            </w:r>
          </w:p>
        </w:tc>
      </w:tr>
      <w:tr w:rsidR="00DF0D0D" w:rsidRPr="00C143B6" w14:paraId="1CED38E8" w14:textId="77777777" w:rsidTr="00304ABE">
        <w:trPr>
          <w:trHeight w:val="283"/>
        </w:trPr>
        <w:tc>
          <w:tcPr>
            <w:tcW w:w="0" w:type="auto"/>
            <w:vMerge/>
            <w:vAlign w:val="top"/>
          </w:tcPr>
          <w:p w14:paraId="2DBAFDB4" w14:textId="4C2FC7A4" w:rsidR="00DF0D0D" w:rsidRPr="00C143B6" w:rsidRDefault="00DF0D0D" w:rsidP="00DF0D0D">
            <w:pPr>
              <w:pStyle w:val="Compact"/>
              <w:spacing w:before="0" w:afterLines="20" w:after="48"/>
              <w:rPr>
                <w:sz w:val="20"/>
                <w:szCs w:val="20"/>
              </w:rPr>
            </w:pPr>
          </w:p>
        </w:tc>
        <w:tc>
          <w:tcPr>
            <w:tcW w:w="0" w:type="auto"/>
            <w:vMerge/>
            <w:vAlign w:val="top"/>
          </w:tcPr>
          <w:p w14:paraId="79A3A00E" w14:textId="79D8FD50"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154025BC" w14:textId="67F81C23" w:rsidR="00DF0D0D" w:rsidRPr="00C143B6" w:rsidRDefault="00DF0D0D" w:rsidP="00DF0D0D">
            <w:pPr>
              <w:pStyle w:val="Compact"/>
              <w:spacing w:before="0" w:afterLines="20" w:after="48"/>
              <w:rPr>
                <w:sz w:val="20"/>
                <w:szCs w:val="20"/>
              </w:rPr>
            </w:pPr>
            <w:proofErr w:type="spellStart"/>
            <w:r w:rsidRPr="006855DD">
              <w:rPr>
                <w:sz w:val="18"/>
                <w:szCs w:val="18"/>
              </w:rPr>
              <w:t>HFn</w:t>
            </w:r>
            <w:proofErr w:type="spellEnd"/>
          </w:p>
        </w:tc>
        <w:tc>
          <w:tcPr>
            <w:tcW w:w="0" w:type="auto"/>
            <w:tcBorders>
              <w:bottom w:val="nil"/>
            </w:tcBorders>
            <w:vAlign w:val="top"/>
          </w:tcPr>
          <w:p w14:paraId="58F45F75" w14:textId="58256F0D" w:rsidR="00DF0D0D" w:rsidRPr="00C143B6" w:rsidRDefault="00DF0D0D" w:rsidP="00DF0D0D">
            <w:pPr>
              <w:pStyle w:val="Compact"/>
              <w:spacing w:before="0" w:afterLines="20" w:after="48"/>
              <w:rPr>
                <w:sz w:val="20"/>
                <w:szCs w:val="20"/>
              </w:rPr>
            </w:pPr>
            <w:r w:rsidRPr="006855DD">
              <w:rPr>
                <w:sz w:val="18"/>
                <w:szCs w:val="18"/>
              </w:rPr>
              <w:t>The normalized HF</w:t>
            </w:r>
          </w:p>
        </w:tc>
        <w:tc>
          <w:tcPr>
            <w:tcW w:w="0" w:type="auto"/>
            <w:tcBorders>
              <w:bottom w:val="nil"/>
            </w:tcBorders>
            <w:vAlign w:val="top"/>
          </w:tcPr>
          <w:p w14:paraId="31FEF441" w14:textId="4CF633E7" w:rsidR="00DF0D0D" w:rsidRPr="00C143B6" w:rsidRDefault="00DF0D0D" w:rsidP="00DF0D0D">
            <w:pPr>
              <w:pStyle w:val="Compact"/>
              <w:spacing w:before="0" w:afterLines="20" w:after="48"/>
              <w:jc w:val="right"/>
              <w:rPr>
                <w:sz w:val="20"/>
                <w:szCs w:val="20"/>
              </w:rPr>
            </w:pPr>
            <w:r w:rsidRPr="006855DD">
              <w:rPr>
                <w:sz w:val="18"/>
                <w:szCs w:val="18"/>
              </w:rPr>
              <w:t>13.2</w:t>
            </w:r>
          </w:p>
        </w:tc>
      </w:tr>
      <w:tr w:rsidR="00DF0D0D" w:rsidRPr="00C143B6" w14:paraId="39CE9153" w14:textId="77777777" w:rsidTr="00304ABE">
        <w:trPr>
          <w:trHeight w:val="283"/>
        </w:trPr>
        <w:tc>
          <w:tcPr>
            <w:tcW w:w="0" w:type="auto"/>
            <w:vMerge/>
            <w:vAlign w:val="top"/>
          </w:tcPr>
          <w:p w14:paraId="53ACE735" w14:textId="008AA53E"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2B2ECEAC" w14:textId="6960D592"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3DBB5DF9" w14:textId="47C76A77" w:rsidR="00DF0D0D" w:rsidRPr="00C143B6" w:rsidRDefault="00DF0D0D" w:rsidP="00DF0D0D">
            <w:pPr>
              <w:pStyle w:val="Compact"/>
              <w:spacing w:before="0" w:afterLines="20" w:after="48"/>
              <w:rPr>
                <w:sz w:val="20"/>
                <w:szCs w:val="20"/>
              </w:rPr>
            </w:pPr>
            <w:r w:rsidRPr="006855DD">
              <w:rPr>
                <w:sz w:val="18"/>
                <w:szCs w:val="18"/>
              </w:rPr>
              <w:t>CSI</w:t>
            </w:r>
          </w:p>
        </w:tc>
        <w:tc>
          <w:tcPr>
            <w:tcW w:w="0" w:type="auto"/>
            <w:tcBorders>
              <w:top w:val="nil"/>
              <w:bottom w:val="single" w:sz="4" w:space="0" w:color="auto"/>
            </w:tcBorders>
            <w:vAlign w:val="top"/>
          </w:tcPr>
          <w:p w14:paraId="5810E9DB" w14:textId="2C1D8712" w:rsidR="00DF0D0D" w:rsidRPr="00C143B6" w:rsidRDefault="00DF0D0D" w:rsidP="00DF0D0D">
            <w:pPr>
              <w:pStyle w:val="Compact"/>
              <w:spacing w:before="0" w:afterLines="20" w:after="48"/>
              <w:rPr>
                <w:sz w:val="20"/>
                <w:szCs w:val="20"/>
              </w:rPr>
            </w:pPr>
            <w:r w:rsidRPr="006855DD">
              <w:rPr>
                <w:sz w:val="18"/>
                <w:szCs w:val="18"/>
              </w:rPr>
              <w:t>The Cardiac Sympathetic Index</w:t>
            </w:r>
          </w:p>
        </w:tc>
        <w:tc>
          <w:tcPr>
            <w:tcW w:w="0" w:type="auto"/>
            <w:tcBorders>
              <w:top w:val="nil"/>
              <w:bottom w:val="single" w:sz="4" w:space="0" w:color="auto"/>
            </w:tcBorders>
            <w:vAlign w:val="top"/>
          </w:tcPr>
          <w:p w14:paraId="1BE84C94" w14:textId="62754EAF" w:rsidR="00DF0D0D" w:rsidRPr="00C143B6" w:rsidRDefault="00DF0D0D" w:rsidP="00DF0D0D">
            <w:pPr>
              <w:pStyle w:val="Compact"/>
              <w:spacing w:before="0" w:afterLines="20" w:after="48"/>
              <w:jc w:val="right"/>
              <w:rPr>
                <w:sz w:val="20"/>
                <w:szCs w:val="20"/>
              </w:rPr>
            </w:pPr>
            <w:r w:rsidRPr="006855DD">
              <w:rPr>
                <w:sz w:val="18"/>
                <w:szCs w:val="18"/>
              </w:rPr>
              <w:t>11.1</w:t>
            </w:r>
          </w:p>
        </w:tc>
      </w:tr>
      <w:tr w:rsidR="00DF0D0D" w:rsidRPr="00C143B6" w14:paraId="69AECCD8" w14:textId="77777777" w:rsidTr="00304ABE">
        <w:trPr>
          <w:trHeight w:val="283"/>
        </w:trPr>
        <w:tc>
          <w:tcPr>
            <w:tcW w:w="0" w:type="auto"/>
            <w:vMerge w:val="restart"/>
            <w:vAlign w:val="top"/>
          </w:tcPr>
          <w:p w14:paraId="44A9E289" w14:textId="60A86F7B" w:rsidR="00DF0D0D" w:rsidRPr="00C143B6" w:rsidRDefault="00DF0D0D" w:rsidP="00DF0D0D">
            <w:pPr>
              <w:pStyle w:val="Compact"/>
              <w:spacing w:before="0" w:afterLines="20" w:after="48"/>
              <w:rPr>
                <w:sz w:val="20"/>
                <w:szCs w:val="20"/>
              </w:rPr>
            </w:pPr>
            <w:r w:rsidRPr="006855DD">
              <w:rPr>
                <w:sz w:val="18"/>
                <w:szCs w:val="18"/>
              </w:rPr>
              <w:t>Harmony</w:t>
            </w:r>
          </w:p>
        </w:tc>
        <w:tc>
          <w:tcPr>
            <w:tcW w:w="0" w:type="auto"/>
            <w:vMerge w:val="restart"/>
            <w:tcBorders>
              <w:top w:val="single" w:sz="4" w:space="0" w:color="auto"/>
            </w:tcBorders>
            <w:vAlign w:val="top"/>
          </w:tcPr>
          <w:p w14:paraId="44648340" w14:textId="28FB99E1" w:rsidR="00DF0D0D" w:rsidRPr="00C143B6" w:rsidRDefault="00DF0D0D" w:rsidP="00DF0D0D">
            <w:pPr>
              <w:pStyle w:val="Compact"/>
              <w:spacing w:before="0" w:afterLines="20" w:after="48"/>
              <w:rPr>
                <w:sz w:val="20"/>
                <w:szCs w:val="20"/>
              </w:rPr>
            </w:pPr>
            <w:r w:rsidRPr="006855DD">
              <w:rPr>
                <w:sz w:val="18"/>
                <w:szCs w:val="18"/>
              </w:rPr>
              <w:t>Heart Rate Asymmetry</w:t>
            </w:r>
          </w:p>
        </w:tc>
        <w:tc>
          <w:tcPr>
            <w:tcW w:w="0" w:type="auto"/>
            <w:tcBorders>
              <w:top w:val="single" w:sz="4" w:space="0" w:color="auto"/>
            </w:tcBorders>
            <w:vAlign w:val="top"/>
          </w:tcPr>
          <w:p w14:paraId="5F0C1427" w14:textId="77A0FE1E" w:rsidR="00DF0D0D" w:rsidRPr="00C143B6" w:rsidRDefault="00DF0D0D" w:rsidP="00DF0D0D">
            <w:pPr>
              <w:pStyle w:val="Compact"/>
              <w:spacing w:before="0" w:afterLines="20" w:after="48"/>
              <w:rPr>
                <w:sz w:val="20"/>
                <w:szCs w:val="20"/>
              </w:rPr>
            </w:pPr>
            <w:r w:rsidRPr="006855DD">
              <w:rPr>
                <w:sz w:val="18"/>
                <w:szCs w:val="18"/>
              </w:rPr>
              <w:t>AI</w:t>
            </w:r>
          </w:p>
        </w:tc>
        <w:tc>
          <w:tcPr>
            <w:tcW w:w="0" w:type="auto"/>
            <w:tcBorders>
              <w:top w:val="single" w:sz="4" w:space="0" w:color="auto"/>
            </w:tcBorders>
            <w:vAlign w:val="top"/>
          </w:tcPr>
          <w:p w14:paraId="6D6DF734" w14:textId="53503255" w:rsidR="00DF0D0D" w:rsidRPr="00C143B6" w:rsidRDefault="00DF0D0D" w:rsidP="00DF0D0D">
            <w:pPr>
              <w:pStyle w:val="Compact"/>
              <w:spacing w:before="0" w:afterLines="20" w:after="48"/>
              <w:rPr>
                <w:sz w:val="20"/>
                <w:szCs w:val="20"/>
              </w:rPr>
            </w:pPr>
            <w:r w:rsidRPr="006855DD">
              <w:rPr>
                <w:sz w:val="18"/>
                <w:szCs w:val="18"/>
              </w:rPr>
              <w:t>The Area Index</w:t>
            </w:r>
          </w:p>
        </w:tc>
        <w:tc>
          <w:tcPr>
            <w:tcW w:w="0" w:type="auto"/>
            <w:tcBorders>
              <w:top w:val="single" w:sz="4" w:space="0" w:color="auto"/>
            </w:tcBorders>
            <w:vAlign w:val="top"/>
          </w:tcPr>
          <w:p w14:paraId="2EB17A55" w14:textId="2F5684F6" w:rsidR="00DF0D0D" w:rsidRPr="00C143B6" w:rsidRDefault="00DF0D0D" w:rsidP="00DF0D0D">
            <w:pPr>
              <w:pStyle w:val="Compact"/>
              <w:spacing w:before="0" w:afterLines="20" w:after="48"/>
              <w:jc w:val="right"/>
              <w:rPr>
                <w:sz w:val="20"/>
                <w:szCs w:val="20"/>
              </w:rPr>
            </w:pPr>
            <w:r w:rsidRPr="006855DD">
              <w:rPr>
                <w:sz w:val="18"/>
                <w:szCs w:val="18"/>
              </w:rPr>
              <w:t>16.5</w:t>
            </w:r>
          </w:p>
        </w:tc>
      </w:tr>
      <w:tr w:rsidR="00DF0D0D" w:rsidRPr="00C143B6" w14:paraId="3A00C2DA" w14:textId="77777777" w:rsidTr="00304ABE">
        <w:trPr>
          <w:trHeight w:val="283"/>
        </w:trPr>
        <w:tc>
          <w:tcPr>
            <w:tcW w:w="0" w:type="auto"/>
            <w:vMerge/>
            <w:vAlign w:val="top"/>
          </w:tcPr>
          <w:p w14:paraId="71F55C9F" w14:textId="65B6E10D" w:rsidR="00DF0D0D" w:rsidRPr="00C143B6" w:rsidRDefault="00DF0D0D" w:rsidP="00DF0D0D">
            <w:pPr>
              <w:pStyle w:val="Compact"/>
              <w:spacing w:before="0" w:afterLines="20" w:after="48"/>
              <w:rPr>
                <w:sz w:val="20"/>
                <w:szCs w:val="20"/>
              </w:rPr>
            </w:pPr>
          </w:p>
        </w:tc>
        <w:tc>
          <w:tcPr>
            <w:tcW w:w="0" w:type="auto"/>
            <w:vMerge/>
            <w:vAlign w:val="top"/>
          </w:tcPr>
          <w:p w14:paraId="6CEF3E03" w14:textId="30BCE963" w:rsidR="00DF0D0D" w:rsidRPr="00C143B6" w:rsidRDefault="00DF0D0D" w:rsidP="00DF0D0D">
            <w:pPr>
              <w:pStyle w:val="Compact"/>
              <w:spacing w:before="0" w:afterLines="20" w:after="48"/>
              <w:rPr>
                <w:sz w:val="20"/>
                <w:szCs w:val="20"/>
              </w:rPr>
            </w:pPr>
          </w:p>
        </w:tc>
        <w:tc>
          <w:tcPr>
            <w:tcW w:w="0" w:type="auto"/>
            <w:vAlign w:val="top"/>
          </w:tcPr>
          <w:p w14:paraId="312AFBD7" w14:textId="626830AB" w:rsidR="00DF0D0D" w:rsidRPr="00C143B6" w:rsidRDefault="00DF0D0D" w:rsidP="00DF0D0D">
            <w:pPr>
              <w:pStyle w:val="Compact"/>
              <w:spacing w:before="0" w:afterLines="20" w:after="48"/>
              <w:rPr>
                <w:sz w:val="20"/>
                <w:szCs w:val="20"/>
              </w:rPr>
            </w:pPr>
            <w:r w:rsidRPr="006855DD">
              <w:rPr>
                <w:sz w:val="18"/>
                <w:szCs w:val="18"/>
              </w:rPr>
              <w:t>GI</w:t>
            </w:r>
          </w:p>
        </w:tc>
        <w:tc>
          <w:tcPr>
            <w:tcW w:w="0" w:type="auto"/>
            <w:vAlign w:val="top"/>
          </w:tcPr>
          <w:p w14:paraId="590C3F98" w14:textId="2EB84485" w:rsidR="00DF0D0D" w:rsidRPr="00C143B6" w:rsidRDefault="00DF0D0D" w:rsidP="00DF0D0D">
            <w:pPr>
              <w:pStyle w:val="Compact"/>
              <w:spacing w:before="0" w:afterLines="20" w:after="48"/>
              <w:rPr>
                <w:sz w:val="20"/>
                <w:szCs w:val="20"/>
              </w:rPr>
            </w:pPr>
            <w:r w:rsidRPr="006855DD">
              <w:rPr>
                <w:sz w:val="18"/>
                <w:szCs w:val="18"/>
              </w:rPr>
              <w:t>The Guzik’s Index</w:t>
            </w:r>
          </w:p>
        </w:tc>
        <w:tc>
          <w:tcPr>
            <w:tcW w:w="0" w:type="auto"/>
            <w:vAlign w:val="top"/>
          </w:tcPr>
          <w:p w14:paraId="45F097EA" w14:textId="491C95BD" w:rsidR="00DF0D0D" w:rsidRPr="00C143B6" w:rsidRDefault="00DF0D0D" w:rsidP="00DF0D0D">
            <w:pPr>
              <w:pStyle w:val="Compact"/>
              <w:spacing w:before="0" w:afterLines="20" w:after="48"/>
              <w:jc w:val="right"/>
              <w:rPr>
                <w:sz w:val="20"/>
                <w:szCs w:val="20"/>
              </w:rPr>
            </w:pPr>
            <w:r w:rsidRPr="006855DD">
              <w:rPr>
                <w:sz w:val="18"/>
                <w:szCs w:val="18"/>
              </w:rPr>
              <w:t>15.6</w:t>
            </w:r>
          </w:p>
        </w:tc>
      </w:tr>
      <w:tr w:rsidR="00DF0D0D" w:rsidRPr="00C143B6" w14:paraId="7125A442" w14:textId="77777777" w:rsidTr="00304ABE">
        <w:trPr>
          <w:trHeight w:val="283"/>
        </w:trPr>
        <w:tc>
          <w:tcPr>
            <w:tcW w:w="0" w:type="auto"/>
            <w:vMerge/>
            <w:vAlign w:val="top"/>
          </w:tcPr>
          <w:p w14:paraId="4A3FECAD" w14:textId="59DC482C" w:rsidR="00DF0D0D" w:rsidRPr="00C143B6" w:rsidRDefault="00DF0D0D" w:rsidP="00DF0D0D">
            <w:pPr>
              <w:pStyle w:val="Compact"/>
              <w:spacing w:before="0" w:afterLines="20" w:after="48"/>
              <w:rPr>
                <w:sz w:val="20"/>
                <w:szCs w:val="20"/>
              </w:rPr>
            </w:pPr>
          </w:p>
        </w:tc>
        <w:tc>
          <w:tcPr>
            <w:tcW w:w="0" w:type="auto"/>
            <w:vMerge/>
            <w:vAlign w:val="top"/>
          </w:tcPr>
          <w:p w14:paraId="11678DA1" w14:textId="6AF3896E" w:rsidR="00DF0D0D" w:rsidRPr="00C143B6" w:rsidRDefault="00DF0D0D" w:rsidP="00DF0D0D">
            <w:pPr>
              <w:pStyle w:val="Compact"/>
              <w:spacing w:before="0" w:afterLines="20" w:after="48"/>
              <w:rPr>
                <w:sz w:val="20"/>
                <w:szCs w:val="20"/>
              </w:rPr>
            </w:pPr>
          </w:p>
        </w:tc>
        <w:tc>
          <w:tcPr>
            <w:tcW w:w="0" w:type="auto"/>
            <w:vAlign w:val="top"/>
          </w:tcPr>
          <w:p w14:paraId="4CB118BA" w14:textId="3FDB9285" w:rsidR="00DF0D0D" w:rsidRPr="00C143B6" w:rsidRDefault="00DF0D0D" w:rsidP="00DF0D0D">
            <w:pPr>
              <w:pStyle w:val="Compact"/>
              <w:spacing w:before="0" w:afterLines="20" w:after="48"/>
              <w:rPr>
                <w:sz w:val="20"/>
                <w:szCs w:val="20"/>
              </w:rPr>
            </w:pPr>
            <w:r w:rsidRPr="006855DD">
              <w:rPr>
                <w:sz w:val="18"/>
                <w:szCs w:val="18"/>
              </w:rPr>
              <w:t>SI</w:t>
            </w:r>
          </w:p>
        </w:tc>
        <w:tc>
          <w:tcPr>
            <w:tcW w:w="0" w:type="auto"/>
            <w:vAlign w:val="top"/>
          </w:tcPr>
          <w:p w14:paraId="410E7D19" w14:textId="001A575D" w:rsidR="00DF0D0D" w:rsidRPr="00C143B6" w:rsidRDefault="00DF0D0D" w:rsidP="00DF0D0D">
            <w:pPr>
              <w:pStyle w:val="Compact"/>
              <w:spacing w:before="0" w:afterLines="20" w:after="48"/>
              <w:rPr>
                <w:sz w:val="20"/>
                <w:szCs w:val="20"/>
              </w:rPr>
            </w:pPr>
            <w:r w:rsidRPr="006855DD">
              <w:rPr>
                <w:sz w:val="18"/>
                <w:szCs w:val="18"/>
              </w:rPr>
              <w:t>The Slope Index</w:t>
            </w:r>
          </w:p>
        </w:tc>
        <w:tc>
          <w:tcPr>
            <w:tcW w:w="0" w:type="auto"/>
            <w:vAlign w:val="top"/>
          </w:tcPr>
          <w:p w14:paraId="63E206A4" w14:textId="55B77AD8" w:rsidR="00DF0D0D" w:rsidRPr="00C143B6" w:rsidRDefault="00DF0D0D" w:rsidP="00DF0D0D">
            <w:pPr>
              <w:pStyle w:val="Compact"/>
              <w:spacing w:before="0" w:afterLines="20" w:after="48"/>
              <w:jc w:val="right"/>
              <w:rPr>
                <w:sz w:val="20"/>
                <w:szCs w:val="20"/>
              </w:rPr>
            </w:pPr>
            <w:r w:rsidRPr="006855DD">
              <w:rPr>
                <w:sz w:val="18"/>
                <w:szCs w:val="18"/>
              </w:rPr>
              <w:t>15.0</w:t>
            </w:r>
          </w:p>
        </w:tc>
      </w:tr>
      <w:tr w:rsidR="00DF0D0D" w:rsidRPr="00C143B6" w14:paraId="04EDB7ED" w14:textId="77777777" w:rsidTr="00304ABE">
        <w:trPr>
          <w:trHeight w:val="283"/>
        </w:trPr>
        <w:tc>
          <w:tcPr>
            <w:tcW w:w="0" w:type="auto"/>
            <w:vMerge/>
            <w:vAlign w:val="top"/>
          </w:tcPr>
          <w:p w14:paraId="4C1B5A48" w14:textId="286D0461" w:rsidR="00DF0D0D" w:rsidRPr="00C143B6" w:rsidRDefault="00DF0D0D" w:rsidP="00DF0D0D">
            <w:pPr>
              <w:pStyle w:val="Compact"/>
              <w:spacing w:before="0" w:afterLines="20" w:after="48"/>
              <w:rPr>
                <w:sz w:val="20"/>
                <w:szCs w:val="20"/>
              </w:rPr>
            </w:pPr>
          </w:p>
        </w:tc>
        <w:tc>
          <w:tcPr>
            <w:tcW w:w="0" w:type="auto"/>
            <w:vMerge/>
            <w:vAlign w:val="top"/>
          </w:tcPr>
          <w:p w14:paraId="506361FC" w14:textId="4383D348" w:rsidR="00DF0D0D" w:rsidRPr="00C143B6" w:rsidRDefault="00DF0D0D" w:rsidP="00DF0D0D">
            <w:pPr>
              <w:pStyle w:val="Compact"/>
              <w:spacing w:before="0" w:afterLines="20" w:after="48"/>
              <w:rPr>
                <w:sz w:val="20"/>
                <w:szCs w:val="20"/>
              </w:rPr>
            </w:pPr>
          </w:p>
        </w:tc>
        <w:tc>
          <w:tcPr>
            <w:tcW w:w="0" w:type="auto"/>
            <w:vAlign w:val="top"/>
          </w:tcPr>
          <w:p w14:paraId="0FB2D49F" w14:textId="78E4D332" w:rsidR="00DF0D0D" w:rsidRPr="00C143B6" w:rsidRDefault="00DF0D0D" w:rsidP="00DF0D0D">
            <w:pPr>
              <w:pStyle w:val="Compact"/>
              <w:spacing w:before="0" w:afterLines="20" w:after="48"/>
              <w:rPr>
                <w:sz w:val="20"/>
                <w:szCs w:val="20"/>
              </w:rPr>
            </w:pPr>
            <w:r w:rsidRPr="006855DD">
              <w:rPr>
                <w:sz w:val="18"/>
                <w:szCs w:val="18"/>
              </w:rPr>
              <w:t>Ca</w:t>
            </w:r>
          </w:p>
        </w:tc>
        <w:tc>
          <w:tcPr>
            <w:tcW w:w="0" w:type="auto"/>
            <w:vAlign w:val="top"/>
          </w:tcPr>
          <w:p w14:paraId="5A938398" w14:textId="43022C4B" w:rsidR="00DF0D0D" w:rsidRPr="00C143B6" w:rsidRDefault="00DF0D0D" w:rsidP="00DF0D0D">
            <w:pPr>
              <w:pStyle w:val="Compact"/>
              <w:spacing w:before="0" w:afterLines="20" w:after="48"/>
              <w:rPr>
                <w:sz w:val="20"/>
                <w:szCs w:val="20"/>
              </w:rPr>
            </w:pPr>
            <w:r w:rsidRPr="006855DD">
              <w:rPr>
                <w:sz w:val="18"/>
                <w:szCs w:val="18"/>
              </w:rPr>
              <w:t>The total contributions of heart rate accelerations to HRV</w:t>
            </w:r>
          </w:p>
        </w:tc>
        <w:tc>
          <w:tcPr>
            <w:tcW w:w="0" w:type="auto"/>
            <w:vAlign w:val="top"/>
          </w:tcPr>
          <w:p w14:paraId="682C4205" w14:textId="130EB1C9" w:rsidR="00DF0D0D" w:rsidRPr="00C143B6" w:rsidRDefault="00DF0D0D" w:rsidP="00DF0D0D">
            <w:pPr>
              <w:pStyle w:val="Compact"/>
              <w:spacing w:before="0" w:afterLines="20" w:after="48"/>
              <w:jc w:val="right"/>
              <w:rPr>
                <w:sz w:val="20"/>
                <w:szCs w:val="20"/>
              </w:rPr>
            </w:pPr>
            <w:r w:rsidRPr="006855DD">
              <w:rPr>
                <w:sz w:val="18"/>
                <w:szCs w:val="18"/>
              </w:rPr>
              <w:t>14.8</w:t>
            </w:r>
          </w:p>
        </w:tc>
      </w:tr>
      <w:tr w:rsidR="00DF0D0D" w:rsidRPr="00C143B6" w14:paraId="78823E68" w14:textId="77777777" w:rsidTr="00304ABE">
        <w:trPr>
          <w:trHeight w:val="283"/>
        </w:trPr>
        <w:tc>
          <w:tcPr>
            <w:tcW w:w="0" w:type="auto"/>
            <w:vMerge/>
            <w:vAlign w:val="top"/>
          </w:tcPr>
          <w:p w14:paraId="2EB5A71C" w14:textId="61CB4D31" w:rsidR="00DF0D0D" w:rsidRPr="00C143B6" w:rsidRDefault="00DF0D0D" w:rsidP="00DF0D0D">
            <w:pPr>
              <w:pStyle w:val="Compact"/>
              <w:spacing w:before="0" w:afterLines="20" w:after="48"/>
              <w:rPr>
                <w:sz w:val="20"/>
                <w:szCs w:val="20"/>
              </w:rPr>
            </w:pPr>
          </w:p>
        </w:tc>
        <w:tc>
          <w:tcPr>
            <w:tcW w:w="0" w:type="auto"/>
            <w:vMerge/>
            <w:vAlign w:val="top"/>
          </w:tcPr>
          <w:p w14:paraId="09D8B6DD" w14:textId="5A65D540" w:rsidR="00DF0D0D" w:rsidRPr="00C143B6" w:rsidRDefault="00DF0D0D" w:rsidP="00DF0D0D">
            <w:pPr>
              <w:pStyle w:val="Compact"/>
              <w:spacing w:before="0" w:afterLines="20" w:after="48"/>
              <w:rPr>
                <w:sz w:val="20"/>
                <w:szCs w:val="20"/>
              </w:rPr>
            </w:pPr>
          </w:p>
        </w:tc>
        <w:tc>
          <w:tcPr>
            <w:tcW w:w="0" w:type="auto"/>
            <w:vAlign w:val="top"/>
          </w:tcPr>
          <w:p w14:paraId="59EC0005" w14:textId="34D088A2" w:rsidR="00DF0D0D" w:rsidRPr="00C143B6" w:rsidRDefault="00DF0D0D" w:rsidP="00DF0D0D">
            <w:pPr>
              <w:pStyle w:val="Compact"/>
              <w:spacing w:before="0" w:afterLines="20" w:after="48"/>
              <w:rPr>
                <w:sz w:val="20"/>
                <w:szCs w:val="20"/>
              </w:rPr>
            </w:pPr>
            <w:r w:rsidRPr="006855DD">
              <w:rPr>
                <w:sz w:val="18"/>
                <w:szCs w:val="18"/>
              </w:rPr>
              <w:t>PI</w:t>
            </w:r>
          </w:p>
        </w:tc>
        <w:tc>
          <w:tcPr>
            <w:tcW w:w="0" w:type="auto"/>
            <w:vAlign w:val="top"/>
          </w:tcPr>
          <w:p w14:paraId="4DC9A173" w14:textId="5FD9F0B6" w:rsidR="00DF0D0D" w:rsidRPr="00C143B6" w:rsidRDefault="00DF0D0D" w:rsidP="00DF0D0D">
            <w:pPr>
              <w:pStyle w:val="Compact"/>
              <w:spacing w:before="0" w:afterLines="20" w:after="48"/>
              <w:rPr>
                <w:sz w:val="20"/>
                <w:szCs w:val="20"/>
              </w:rPr>
            </w:pPr>
            <w:r w:rsidRPr="006855DD">
              <w:rPr>
                <w:sz w:val="18"/>
                <w:szCs w:val="18"/>
              </w:rPr>
              <w:t>The Porta’s Index</w:t>
            </w:r>
          </w:p>
        </w:tc>
        <w:tc>
          <w:tcPr>
            <w:tcW w:w="0" w:type="auto"/>
            <w:vAlign w:val="top"/>
          </w:tcPr>
          <w:p w14:paraId="4B438641" w14:textId="277826FC" w:rsidR="00DF0D0D" w:rsidRPr="00C143B6" w:rsidRDefault="00DF0D0D" w:rsidP="00DF0D0D">
            <w:pPr>
              <w:pStyle w:val="Compact"/>
              <w:spacing w:before="0" w:afterLines="20" w:after="48"/>
              <w:jc w:val="right"/>
              <w:rPr>
                <w:sz w:val="20"/>
                <w:szCs w:val="20"/>
              </w:rPr>
            </w:pPr>
            <w:r w:rsidRPr="006855DD">
              <w:rPr>
                <w:sz w:val="18"/>
                <w:szCs w:val="18"/>
              </w:rPr>
              <w:t>14.4</w:t>
            </w:r>
          </w:p>
        </w:tc>
      </w:tr>
      <w:tr w:rsidR="00DF0D0D" w:rsidRPr="00C143B6" w14:paraId="1CA261EE" w14:textId="77777777" w:rsidTr="00304ABE">
        <w:trPr>
          <w:trHeight w:val="283"/>
        </w:trPr>
        <w:tc>
          <w:tcPr>
            <w:tcW w:w="0" w:type="auto"/>
            <w:vMerge/>
            <w:vAlign w:val="top"/>
          </w:tcPr>
          <w:p w14:paraId="37A110F8" w14:textId="672717DC" w:rsidR="00DF0D0D" w:rsidRPr="00C143B6" w:rsidRDefault="00DF0D0D" w:rsidP="00DF0D0D">
            <w:pPr>
              <w:pStyle w:val="Compact"/>
              <w:spacing w:before="0" w:afterLines="20" w:after="48"/>
              <w:rPr>
                <w:sz w:val="20"/>
                <w:szCs w:val="20"/>
              </w:rPr>
            </w:pPr>
          </w:p>
        </w:tc>
        <w:tc>
          <w:tcPr>
            <w:tcW w:w="0" w:type="auto"/>
            <w:vMerge/>
            <w:vAlign w:val="top"/>
          </w:tcPr>
          <w:p w14:paraId="3914D73B" w14:textId="33E25B72" w:rsidR="00DF0D0D" w:rsidRPr="00C143B6" w:rsidRDefault="00DF0D0D" w:rsidP="00DF0D0D">
            <w:pPr>
              <w:pStyle w:val="Compact"/>
              <w:spacing w:before="0" w:afterLines="20" w:after="48"/>
              <w:rPr>
                <w:sz w:val="20"/>
                <w:szCs w:val="20"/>
              </w:rPr>
            </w:pPr>
          </w:p>
        </w:tc>
        <w:tc>
          <w:tcPr>
            <w:tcW w:w="0" w:type="auto"/>
            <w:vAlign w:val="top"/>
          </w:tcPr>
          <w:p w14:paraId="6F91C3CE" w14:textId="0A0B53D5" w:rsidR="00DF0D0D" w:rsidRPr="00C143B6" w:rsidRDefault="00DF0D0D" w:rsidP="00DF0D0D">
            <w:pPr>
              <w:pStyle w:val="Compact"/>
              <w:spacing w:before="0" w:afterLines="20" w:after="48"/>
              <w:rPr>
                <w:sz w:val="20"/>
                <w:szCs w:val="20"/>
              </w:rPr>
            </w:pPr>
            <w:r w:rsidRPr="006855DD">
              <w:rPr>
                <w:sz w:val="18"/>
                <w:szCs w:val="18"/>
              </w:rPr>
              <w:t>C2a</w:t>
            </w:r>
          </w:p>
        </w:tc>
        <w:tc>
          <w:tcPr>
            <w:tcW w:w="0" w:type="auto"/>
            <w:vAlign w:val="top"/>
          </w:tcPr>
          <w:p w14:paraId="461199B7" w14:textId="45B1B7DA" w:rsidR="00DF0D0D" w:rsidRPr="00C143B6" w:rsidRDefault="00DF0D0D" w:rsidP="00DF0D0D">
            <w:pPr>
              <w:pStyle w:val="Compact"/>
              <w:spacing w:before="0" w:afterLines="20" w:after="48"/>
              <w:rPr>
                <w:sz w:val="20"/>
                <w:szCs w:val="20"/>
              </w:rPr>
            </w:pPr>
            <w:r w:rsidRPr="006855DD">
              <w:rPr>
                <w:sz w:val="18"/>
                <w:szCs w:val="18"/>
              </w:rPr>
              <w:t>The contributions of heart rate accelerations to long-term HRV</w:t>
            </w:r>
          </w:p>
        </w:tc>
        <w:tc>
          <w:tcPr>
            <w:tcW w:w="0" w:type="auto"/>
            <w:vAlign w:val="top"/>
          </w:tcPr>
          <w:p w14:paraId="2C42E044" w14:textId="31F92AF1" w:rsidR="00DF0D0D" w:rsidRPr="00C143B6" w:rsidRDefault="00DF0D0D" w:rsidP="00DF0D0D">
            <w:pPr>
              <w:pStyle w:val="Compact"/>
              <w:spacing w:before="0" w:afterLines="20" w:after="48"/>
              <w:jc w:val="right"/>
              <w:rPr>
                <w:sz w:val="20"/>
                <w:szCs w:val="20"/>
              </w:rPr>
            </w:pPr>
            <w:r w:rsidRPr="006855DD">
              <w:rPr>
                <w:sz w:val="18"/>
                <w:szCs w:val="18"/>
              </w:rPr>
              <w:t>14.2</w:t>
            </w:r>
          </w:p>
        </w:tc>
      </w:tr>
      <w:tr w:rsidR="00DF0D0D" w:rsidRPr="00C143B6" w14:paraId="42250E22" w14:textId="77777777" w:rsidTr="00304ABE">
        <w:trPr>
          <w:trHeight w:val="283"/>
        </w:trPr>
        <w:tc>
          <w:tcPr>
            <w:tcW w:w="0" w:type="auto"/>
            <w:vMerge/>
            <w:vAlign w:val="top"/>
          </w:tcPr>
          <w:p w14:paraId="1C93970B" w14:textId="7733BEF7" w:rsidR="00DF0D0D" w:rsidRPr="00C143B6" w:rsidRDefault="00DF0D0D" w:rsidP="00DF0D0D">
            <w:pPr>
              <w:pStyle w:val="Compact"/>
              <w:spacing w:before="0" w:afterLines="20" w:after="48"/>
              <w:rPr>
                <w:sz w:val="20"/>
                <w:szCs w:val="20"/>
              </w:rPr>
            </w:pPr>
          </w:p>
        </w:tc>
        <w:tc>
          <w:tcPr>
            <w:tcW w:w="0" w:type="auto"/>
            <w:vMerge/>
            <w:vAlign w:val="top"/>
          </w:tcPr>
          <w:p w14:paraId="65164195" w14:textId="6BE6F5A8"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21DEE100" w14:textId="472243C7" w:rsidR="00DF0D0D" w:rsidRPr="00C143B6" w:rsidRDefault="00DF0D0D" w:rsidP="00DF0D0D">
            <w:pPr>
              <w:pStyle w:val="Compact"/>
              <w:spacing w:before="0" w:afterLines="20" w:after="48"/>
              <w:rPr>
                <w:sz w:val="20"/>
                <w:szCs w:val="20"/>
              </w:rPr>
            </w:pPr>
            <w:r w:rsidRPr="006855DD">
              <w:rPr>
                <w:sz w:val="18"/>
                <w:szCs w:val="18"/>
              </w:rPr>
              <w:t xml:space="preserve">DFA a1 </w:t>
            </w:r>
            <w:proofErr w:type="spellStart"/>
            <w:r w:rsidRPr="006855DD">
              <w:rPr>
                <w:sz w:val="18"/>
                <w:szCs w:val="18"/>
              </w:rPr>
              <w:t>DimRange</w:t>
            </w:r>
            <w:proofErr w:type="spellEnd"/>
          </w:p>
        </w:tc>
        <w:tc>
          <w:tcPr>
            <w:tcW w:w="0" w:type="auto"/>
            <w:tcBorders>
              <w:bottom w:val="nil"/>
            </w:tcBorders>
            <w:vAlign w:val="top"/>
          </w:tcPr>
          <w:p w14:paraId="7E6A77BE" w14:textId="6F5B9956" w:rsidR="00DF0D0D" w:rsidRPr="00C143B6" w:rsidRDefault="00DF0D0D" w:rsidP="00DF0D0D">
            <w:pPr>
              <w:pStyle w:val="Compact"/>
              <w:spacing w:before="0" w:afterLines="20" w:after="48"/>
              <w:rPr>
                <w:sz w:val="20"/>
                <w:szCs w:val="20"/>
              </w:rPr>
            </w:pPr>
            <w:r w:rsidRPr="006855DD">
              <w:rPr>
                <w:sz w:val="18"/>
                <w:szCs w:val="18"/>
              </w:rPr>
              <w:t xml:space="preserve">The MDFA corresponding to short-term correlation. </w:t>
            </w:r>
            <w:proofErr w:type="spellStart"/>
            <w:r w:rsidRPr="006855DD">
              <w:rPr>
                <w:sz w:val="18"/>
                <w:szCs w:val="18"/>
              </w:rPr>
              <w:t>DimRange</w:t>
            </w:r>
            <w:proofErr w:type="spellEnd"/>
            <w:r w:rsidRPr="006855DD">
              <w:rPr>
                <w:sz w:val="18"/>
                <w:szCs w:val="18"/>
              </w:rPr>
              <w:t xml:space="preserve"> is the range of singularity dimensions</w:t>
            </w:r>
          </w:p>
        </w:tc>
        <w:tc>
          <w:tcPr>
            <w:tcW w:w="0" w:type="auto"/>
            <w:tcBorders>
              <w:bottom w:val="nil"/>
            </w:tcBorders>
            <w:vAlign w:val="top"/>
          </w:tcPr>
          <w:p w14:paraId="55809D72" w14:textId="7C65F537" w:rsidR="00DF0D0D" w:rsidRPr="00C143B6" w:rsidRDefault="00DF0D0D" w:rsidP="00DF0D0D">
            <w:pPr>
              <w:pStyle w:val="Compact"/>
              <w:spacing w:before="0" w:afterLines="20" w:after="48"/>
              <w:jc w:val="right"/>
              <w:rPr>
                <w:sz w:val="20"/>
                <w:szCs w:val="20"/>
              </w:rPr>
            </w:pPr>
            <w:r w:rsidRPr="006855DD">
              <w:rPr>
                <w:sz w:val="18"/>
                <w:szCs w:val="18"/>
              </w:rPr>
              <w:t>12.1</w:t>
            </w:r>
          </w:p>
        </w:tc>
      </w:tr>
      <w:tr w:rsidR="00DF0D0D" w:rsidRPr="00C143B6" w14:paraId="54972390" w14:textId="77777777" w:rsidTr="00304ABE">
        <w:trPr>
          <w:trHeight w:val="283"/>
        </w:trPr>
        <w:tc>
          <w:tcPr>
            <w:tcW w:w="0" w:type="auto"/>
            <w:vMerge/>
            <w:vAlign w:val="top"/>
          </w:tcPr>
          <w:p w14:paraId="229C0186" w14:textId="4096D487"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55F33CFB" w14:textId="0B837D5E"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6F775813" w14:textId="56581AF6" w:rsidR="00DF0D0D" w:rsidRPr="00C143B6" w:rsidRDefault="00DF0D0D" w:rsidP="00DF0D0D">
            <w:pPr>
              <w:pStyle w:val="Compact"/>
              <w:spacing w:before="0" w:afterLines="20" w:after="48"/>
              <w:rPr>
                <w:sz w:val="20"/>
                <w:szCs w:val="20"/>
              </w:rPr>
            </w:pPr>
            <w:r w:rsidRPr="006855DD">
              <w:rPr>
                <w:sz w:val="18"/>
                <w:szCs w:val="18"/>
              </w:rPr>
              <w:t>C1a</w:t>
            </w:r>
          </w:p>
        </w:tc>
        <w:tc>
          <w:tcPr>
            <w:tcW w:w="0" w:type="auto"/>
            <w:tcBorders>
              <w:top w:val="nil"/>
              <w:bottom w:val="single" w:sz="4" w:space="0" w:color="auto"/>
            </w:tcBorders>
            <w:vAlign w:val="top"/>
          </w:tcPr>
          <w:p w14:paraId="507ACA83" w14:textId="19C3A6E5" w:rsidR="00DF0D0D" w:rsidRPr="00C143B6" w:rsidRDefault="00DF0D0D" w:rsidP="00DF0D0D">
            <w:pPr>
              <w:pStyle w:val="Compact"/>
              <w:spacing w:before="0" w:afterLines="20" w:after="48"/>
              <w:rPr>
                <w:sz w:val="20"/>
                <w:szCs w:val="20"/>
              </w:rPr>
            </w:pPr>
            <w:r w:rsidRPr="006855DD">
              <w:rPr>
                <w:sz w:val="18"/>
                <w:szCs w:val="18"/>
              </w:rPr>
              <w:t>The contributions of heart rate accelerations to short-term HRV</w:t>
            </w:r>
          </w:p>
        </w:tc>
        <w:tc>
          <w:tcPr>
            <w:tcW w:w="0" w:type="auto"/>
            <w:tcBorders>
              <w:top w:val="nil"/>
              <w:bottom w:val="single" w:sz="4" w:space="0" w:color="auto"/>
            </w:tcBorders>
            <w:vAlign w:val="top"/>
          </w:tcPr>
          <w:p w14:paraId="11B7D5F0" w14:textId="7CBBF341" w:rsidR="00DF0D0D" w:rsidRPr="00C143B6" w:rsidRDefault="00DF0D0D" w:rsidP="00DF0D0D">
            <w:pPr>
              <w:pStyle w:val="Compact"/>
              <w:spacing w:before="0" w:afterLines="20" w:after="48"/>
              <w:jc w:val="right"/>
              <w:rPr>
                <w:sz w:val="20"/>
                <w:szCs w:val="20"/>
              </w:rPr>
            </w:pPr>
            <w:r w:rsidRPr="006855DD">
              <w:rPr>
                <w:sz w:val="18"/>
                <w:szCs w:val="18"/>
              </w:rPr>
              <w:t>12.0</w:t>
            </w:r>
          </w:p>
        </w:tc>
      </w:tr>
      <w:tr w:rsidR="00DF0D0D" w:rsidRPr="00C143B6" w14:paraId="0E3ABD32" w14:textId="77777777" w:rsidTr="00304ABE">
        <w:trPr>
          <w:trHeight w:val="283"/>
        </w:trPr>
        <w:tc>
          <w:tcPr>
            <w:tcW w:w="0" w:type="auto"/>
            <w:vMerge/>
            <w:vAlign w:val="top"/>
          </w:tcPr>
          <w:p w14:paraId="453C412D" w14:textId="4E8125DC"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339D2A79" w14:textId="50E03553" w:rsidR="00DF0D0D" w:rsidRPr="00C143B6" w:rsidRDefault="00DF0D0D" w:rsidP="00DF0D0D">
            <w:pPr>
              <w:pStyle w:val="Compact"/>
              <w:spacing w:before="0" w:afterLines="20" w:after="48"/>
              <w:rPr>
                <w:sz w:val="20"/>
                <w:szCs w:val="20"/>
              </w:rPr>
            </w:pPr>
            <w:r w:rsidRPr="006855DD">
              <w:rPr>
                <w:sz w:val="18"/>
                <w:szCs w:val="18"/>
              </w:rPr>
              <w:t>Heart Rate Fragmentation</w:t>
            </w:r>
          </w:p>
        </w:tc>
        <w:tc>
          <w:tcPr>
            <w:tcW w:w="0" w:type="auto"/>
            <w:tcBorders>
              <w:top w:val="single" w:sz="4" w:space="0" w:color="auto"/>
            </w:tcBorders>
            <w:vAlign w:val="top"/>
          </w:tcPr>
          <w:p w14:paraId="2F73369B" w14:textId="48544D92" w:rsidR="00DF0D0D" w:rsidRPr="00C143B6" w:rsidRDefault="00DF0D0D" w:rsidP="00DF0D0D">
            <w:pPr>
              <w:pStyle w:val="Compact"/>
              <w:spacing w:before="0" w:afterLines="20" w:after="48"/>
              <w:rPr>
                <w:sz w:val="20"/>
                <w:szCs w:val="20"/>
              </w:rPr>
            </w:pPr>
            <w:r w:rsidRPr="006855DD">
              <w:rPr>
                <w:sz w:val="18"/>
                <w:szCs w:val="18"/>
              </w:rPr>
              <w:t>IALS</w:t>
            </w:r>
          </w:p>
        </w:tc>
        <w:tc>
          <w:tcPr>
            <w:tcW w:w="0" w:type="auto"/>
            <w:tcBorders>
              <w:top w:val="single" w:sz="4" w:space="0" w:color="auto"/>
            </w:tcBorders>
            <w:vAlign w:val="top"/>
          </w:tcPr>
          <w:p w14:paraId="72029932" w14:textId="1AC495A4" w:rsidR="00DF0D0D" w:rsidRPr="00C143B6" w:rsidRDefault="00DF0D0D" w:rsidP="00DF0D0D">
            <w:pPr>
              <w:pStyle w:val="Compact"/>
              <w:spacing w:before="0" w:afterLines="20" w:after="48"/>
              <w:rPr>
                <w:sz w:val="20"/>
                <w:szCs w:val="20"/>
              </w:rPr>
            </w:pPr>
            <w:r w:rsidRPr="006855DD">
              <w:rPr>
                <w:sz w:val="18"/>
                <w:szCs w:val="18"/>
              </w:rPr>
              <w:t>The inverse of the average length of the acceleration/deceleration segments</w:t>
            </w:r>
          </w:p>
        </w:tc>
        <w:tc>
          <w:tcPr>
            <w:tcW w:w="0" w:type="auto"/>
            <w:tcBorders>
              <w:top w:val="single" w:sz="4" w:space="0" w:color="auto"/>
            </w:tcBorders>
            <w:vAlign w:val="top"/>
          </w:tcPr>
          <w:p w14:paraId="68BBF88A" w14:textId="55D060F7" w:rsidR="00DF0D0D" w:rsidRPr="00C143B6" w:rsidRDefault="00DF0D0D" w:rsidP="00DF0D0D">
            <w:pPr>
              <w:pStyle w:val="Compact"/>
              <w:spacing w:before="0" w:afterLines="20" w:after="48"/>
              <w:jc w:val="right"/>
              <w:rPr>
                <w:sz w:val="20"/>
                <w:szCs w:val="20"/>
              </w:rPr>
            </w:pPr>
            <w:r w:rsidRPr="006855DD">
              <w:rPr>
                <w:sz w:val="18"/>
                <w:szCs w:val="18"/>
              </w:rPr>
              <w:t>16.6</w:t>
            </w:r>
          </w:p>
        </w:tc>
      </w:tr>
      <w:tr w:rsidR="00DF0D0D" w:rsidRPr="00C143B6" w14:paraId="4087B016" w14:textId="77777777" w:rsidTr="00304ABE">
        <w:trPr>
          <w:trHeight w:val="283"/>
        </w:trPr>
        <w:tc>
          <w:tcPr>
            <w:tcW w:w="0" w:type="auto"/>
            <w:vMerge/>
            <w:vAlign w:val="top"/>
          </w:tcPr>
          <w:p w14:paraId="7E78F2B0" w14:textId="505D89F0" w:rsidR="00DF0D0D" w:rsidRPr="00C143B6" w:rsidRDefault="00DF0D0D" w:rsidP="00DF0D0D">
            <w:pPr>
              <w:pStyle w:val="Compact"/>
              <w:spacing w:before="0" w:afterLines="20" w:after="48"/>
              <w:rPr>
                <w:sz w:val="20"/>
                <w:szCs w:val="20"/>
              </w:rPr>
            </w:pPr>
          </w:p>
        </w:tc>
        <w:tc>
          <w:tcPr>
            <w:tcW w:w="0" w:type="auto"/>
            <w:vMerge/>
            <w:vAlign w:val="top"/>
          </w:tcPr>
          <w:p w14:paraId="01034DBE" w14:textId="182C6D88" w:rsidR="00DF0D0D" w:rsidRPr="00C143B6" w:rsidRDefault="00DF0D0D" w:rsidP="00DF0D0D">
            <w:pPr>
              <w:pStyle w:val="Compact"/>
              <w:spacing w:before="0" w:afterLines="20" w:after="48"/>
              <w:rPr>
                <w:sz w:val="20"/>
                <w:szCs w:val="20"/>
              </w:rPr>
            </w:pPr>
          </w:p>
        </w:tc>
        <w:tc>
          <w:tcPr>
            <w:tcW w:w="0" w:type="auto"/>
            <w:vAlign w:val="top"/>
          </w:tcPr>
          <w:p w14:paraId="76CA129D" w14:textId="3E29E8F1" w:rsidR="00DF0D0D" w:rsidRPr="00C143B6" w:rsidRDefault="00DF0D0D" w:rsidP="00DF0D0D">
            <w:pPr>
              <w:pStyle w:val="Compact"/>
              <w:spacing w:before="0" w:afterLines="20" w:after="48"/>
              <w:rPr>
                <w:sz w:val="20"/>
                <w:szCs w:val="20"/>
              </w:rPr>
            </w:pPr>
            <w:r w:rsidRPr="006855DD">
              <w:rPr>
                <w:sz w:val="18"/>
                <w:szCs w:val="18"/>
              </w:rPr>
              <w:t>PIP</w:t>
            </w:r>
          </w:p>
        </w:tc>
        <w:tc>
          <w:tcPr>
            <w:tcW w:w="0" w:type="auto"/>
            <w:vAlign w:val="top"/>
          </w:tcPr>
          <w:p w14:paraId="413911C3" w14:textId="180F2D62" w:rsidR="00DF0D0D" w:rsidRPr="00C143B6" w:rsidRDefault="00DF0D0D" w:rsidP="00DF0D0D">
            <w:pPr>
              <w:pStyle w:val="Compact"/>
              <w:spacing w:before="0" w:afterLines="20" w:after="48"/>
              <w:rPr>
                <w:sz w:val="20"/>
                <w:szCs w:val="20"/>
              </w:rPr>
            </w:pPr>
            <w:r w:rsidRPr="006855DD">
              <w:rPr>
                <w:sz w:val="18"/>
                <w:szCs w:val="18"/>
              </w:rPr>
              <w:t>The percentage of inflection points of the NN intervals series</w:t>
            </w:r>
          </w:p>
        </w:tc>
        <w:tc>
          <w:tcPr>
            <w:tcW w:w="0" w:type="auto"/>
            <w:vAlign w:val="top"/>
          </w:tcPr>
          <w:p w14:paraId="456B4D77" w14:textId="2FBB5E3B" w:rsidR="00DF0D0D" w:rsidRPr="00C143B6" w:rsidRDefault="00DF0D0D" w:rsidP="00DF0D0D">
            <w:pPr>
              <w:pStyle w:val="Compact"/>
              <w:spacing w:before="0" w:afterLines="20" w:after="48"/>
              <w:jc w:val="right"/>
              <w:rPr>
                <w:sz w:val="20"/>
                <w:szCs w:val="20"/>
              </w:rPr>
            </w:pPr>
            <w:r w:rsidRPr="006855DD">
              <w:rPr>
                <w:sz w:val="18"/>
                <w:szCs w:val="18"/>
              </w:rPr>
              <w:t>16.1</w:t>
            </w:r>
          </w:p>
        </w:tc>
      </w:tr>
      <w:tr w:rsidR="00DF0D0D" w:rsidRPr="00C143B6" w14:paraId="3AEDCC6C" w14:textId="77777777" w:rsidTr="00304ABE">
        <w:trPr>
          <w:trHeight w:val="283"/>
        </w:trPr>
        <w:tc>
          <w:tcPr>
            <w:tcW w:w="0" w:type="auto"/>
            <w:vMerge/>
            <w:vAlign w:val="top"/>
          </w:tcPr>
          <w:p w14:paraId="307B1E60" w14:textId="40E8EA0E" w:rsidR="00DF0D0D" w:rsidRPr="00C143B6" w:rsidRDefault="00DF0D0D" w:rsidP="00DF0D0D">
            <w:pPr>
              <w:pStyle w:val="Compact"/>
              <w:spacing w:before="0" w:afterLines="20" w:after="48"/>
              <w:rPr>
                <w:sz w:val="20"/>
                <w:szCs w:val="20"/>
              </w:rPr>
            </w:pPr>
          </w:p>
        </w:tc>
        <w:tc>
          <w:tcPr>
            <w:tcW w:w="0" w:type="auto"/>
            <w:vMerge/>
            <w:vAlign w:val="top"/>
          </w:tcPr>
          <w:p w14:paraId="7E490F4E" w14:textId="491C9EE5" w:rsidR="00DF0D0D" w:rsidRPr="00C143B6" w:rsidRDefault="00DF0D0D" w:rsidP="00DF0D0D">
            <w:pPr>
              <w:pStyle w:val="Compact"/>
              <w:spacing w:before="0" w:afterLines="20" w:after="48"/>
              <w:rPr>
                <w:sz w:val="20"/>
                <w:szCs w:val="20"/>
              </w:rPr>
            </w:pPr>
          </w:p>
        </w:tc>
        <w:tc>
          <w:tcPr>
            <w:tcW w:w="0" w:type="auto"/>
            <w:vAlign w:val="top"/>
          </w:tcPr>
          <w:p w14:paraId="53DD19A6" w14:textId="1B1D65F7" w:rsidR="00DF0D0D" w:rsidRPr="00C143B6" w:rsidRDefault="00DF0D0D" w:rsidP="00DF0D0D">
            <w:pPr>
              <w:pStyle w:val="Compact"/>
              <w:spacing w:before="0" w:afterLines="20" w:after="48"/>
              <w:rPr>
                <w:sz w:val="20"/>
                <w:szCs w:val="20"/>
              </w:rPr>
            </w:pPr>
            <w:r w:rsidRPr="006855DD">
              <w:rPr>
                <w:sz w:val="18"/>
                <w:szCs w:val="18"/>
              </w:rPr>
              <w:t>PAS</w:t>
            </w:r>
          </w:p>
        </w:tc>
        <w:tc>
          <w:tcPr>
            <w:tcW w:w="0" w:type="auto"/>
            <w:vAlign w:val="top"/>
          </w:tcPr>
          <w:p w14:paraId="642DC7F3" w14:textId="391E2675" w:rsidR="00DF0D0D" w:rsidRPr="00C143B6" w:rsidRDefault="00DF0D0D" w:rsidP="00DF0D0D">
            <w:pPr>
              <w:pStyle w:val="Compact"/>
              <w:spacing w:before="0" w:afterLines="20" w:after="48"/>
              <w:rPr>
                <w:sz w:val="20"/>
                <w:szCs w:val="20"/>
              </w:rPr>
            </w:pPr>
            <w:r w:rsidRPr="006855DD">
              <w:rPr>
                <w:sz w:val="18"/>
                <w:szCs w:val="18"/>
              </w:rPr>
              <w:t>The percentage of NN intervals in alternation segments</w:t>
            </w:r>
          </w:p>
        </w:tc>
        <w:tc>
          <w:tcPr>
            <w:tcW w:w="0" w:type="auto"/>
            <w:vAlign w:val="top"/>
          </w:tcPr>
          <w:p w14:paraId="4B5C9C87" w14:textId="6AA905D0"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71A81619" w14:textId="77777777" w:rsidTr="00304ABE">
        <w:trPr>
          <w:trHeight w:val="283"/>
        </w:trPr>
        <w:tc>
          <w:tcPr>
            <w:tcW w:w="0" w:type="auto"/>
            <w:vMerge/>
            <w:vAlign w:val="top"/>
          </w:tcPr>
          <w:p w14:paraId="4FC81BDB" w14:textId="5693F8AC" w:rsidR="00DF0D0D" w:rsidRPr="00C143B6" w:rsidRDefault="00DF0D0D" w:rsidP="00DF0D0D">
            <w:pPr>
              <w:pStyle w:val="Compact"/>
              <w:spacing w:before="0" w:afterLines="20" w:after="48"/>
              <w:rPr>
                <w:sz w:val="20"/>
                <w:szCs w:val="20"/>
              </w:rPr>
            </w:pPr>
          </w:p>
        </w:tc>
        <w:tc>
          <w:tcPr>
            <w:tcW w:w="0" w:type="auto"/>
            <w:vMerge/>
            <w:vAlign w:val="top"/>
          </w:tcPr>
          <w:p w14:paraId="4AE18B7B" w14:textId="1E5937EE" w:rsidR="00DF0D0D" w:rsidRPr="00C143B6" w:rsidRDefault="00DF0D0D" w:rsidP="00DF0D0D">
            <w:pPr>
              <w:pStyle w:val="Compact"/>
              <w:spacing w:before="0" w:afterLines="20" w:after="48"/>
              <w:rPr>
                <w:sz w:val="20"/>
                <w:szCs w:val="20"/>
              </w:rPr>
            </w:pPr>
          </w:p>
        </w:tc>
        <w:tc>
          <w:tcPr>
            <w:tcW w:w="0" w:type="auto"/>
            <w:vAlign w:val="top"/>
          </w:tcPr>
          <w:p w14:paraId="49B0CF3D" w14:textId="49880DB0" w:rsidR="00DF0D0D" w:rsidRPr="00C143B6" w:rsidRDefault="00DF0D0D" w:rsidP="00DF0D0D">
            <w:pPr>
              <w:pStyle w:val="Compact"/>
              <w:spacing w:before="0" w:afterLines="20" w:after="48"/>
              <w:rPr>
                <w:sz w:val="20"/>
                <w:szCs w:val="20"/>
              </w:rPr>
            </w:pPr>
            <w:r w:rsidRPr="006855DD">
              <w:rPr>
                <w:sz w:val="18"/>
                <w:szCs w:val="18"/>
              </w:rPr>
              <w:t>PSS</w:t>
            </w:r>
          </w:p>
        </w:tc>
        <w:tc>
          <w:tcPr>
            <w:tcW w:w="0" w:type="auto"/>
            <w:vAlign w:val="top"/>
          </w:tcPr>
          <w:p w14:paraId="1F0B4409" w14:textId="2B069112" w:rsidR="00DF0D0D" w:rsidRPr="00C143B6" w:rsidRDefault="00DF0D0D" w:rsidP="00DF0D0D">
            <w:pPr>
              <w:pStyle w:val="Compact"/>
              <w:spacing w:before="0" w:afterLines="20" w:after="48"/>
              <w:rPr>
                <w:sz w:val="20"/>
                <w:szCs w:val="20"/>
              </w:rPr>
            </w:pPr>
            <w:r w:rsidRPr="006855DD">
              <w:rPr>
                <w:sz w:val="18"/>
                <w:szCs w:val="18"/>
              </w:rPr>
              <w:t>The percentage of short segments</w:t>
            </w:r>
          </w:p>
        </w:tc>
        <w:tc>
          <w:tcPr>
            <w:tcW w:w="0" w:type="auto"/>
            <w:vAlign w:val="top"/>
          </w:tcPr>
          <w:p w14:paraId="0E3DBDD4" w14:textId="0C3FECA0" w:rsidR="00DF0D0D" w:rsidRPr="00C143B6" w:rsidRDefault="00DF0D0D" w:rsidP="00DF0D0D">
            <w:pPr>
              <w:pStyle w:val="Compact"/>
              <w:spacing w:before="0" w:afterLines="20" w:after="48"/>
              <w:jc w:val="right"/>
              <w:rPr>
                <w:sz w:val="20"/>
                <w:szCs w:val="20"/>
              </w:rPr>
            </w:pPr>
            <w:r w:rsidRPr="006855DD">
              <w:rPr>
                <w:sz w:val="18"/>
                <w:szCs w:val="18"/>
              </w:rPr>
              <w:t>15.5</w:t>
            </w:r>
          </w:p>
        </w:tc>
      </w:tr>
    </w:tbl>
    <w:p w14:paraId="5864C41A" w14:textId="67B903A1" w:rsidR="00A643BC" w:rsidRDefault="00EE3EEC">
      <w:pPr>
        <w:pStyle w:val="Heading1"/>
      </w:pPr>
      <w:bookmarkStart w:id="16" w:name="discussion"/>
      <w:bookmarkEnd w:id="13"/>
      <w:r>
        <w:t>Discussion</w:t>
      </w:r>
    </w:p>
    <w:p w14:paraId="2CC3FF93" w14:textId="77777777" w:rsidR="00A643BC" w:rsidRDefault="00EE3EEC">
      <w:pPr>
        <w:pStyle w:val="FirstParagraph"/>
      </w:pPr>
      <w:r>
        <w:t xml:space="preserve">In this study, we applied various structure analysis techniques to explore the relationships between HRV indices. By combining the domain knowledge from a multitude of statistical methods, the meta-clustering approach maximizes the stability of the final HRV structure and circumvents the lack of objective criteria for the selection of techniques. The meta-clustering solution presented in </w:t>
      </w:r>
      <w:r>
        <w:rPr>
          <w:b/>
          <w:bCs/>
        </w:rPr>
        <w:t>Figure 2</w:t>
      </w:r>
      <w:r>
        <w:t xml:space="preserve"> yielded an intriguing and complex pattern of associations and groupings, with three overarching clusters observed at the top level (Level 1 in </w:t>
      </w:r>
      <w:r>
        <w:rPr>
          <w:b/>
          <w:bCs/>
        </w:rPr>
        <w:t>Table 1</w:t>
      </w:r>
      <w:r>
        <w:t>) that we will now describe and discuss.</w:t>
      </w:r>
    </w:p>
    <w:p w14:paraId="763073FB" w14:textId="77777777" w:rsidR="00A643BC" w:rsidRDefault="00EE3EEC">
      <w:pPr>
        <w:pStyle w:val="CaptionedFigure"/>
      </w:pPr>
      <w:r>
        <w:rPr>
          <w:noProof/>
        </w:rPr>
        <w:lastRenderedPageBreak/>
        <w:drawing>
          <wp:inline distT="0" distB="0" distL="0" distR="0" wp14:anchorId="134D8D01" wp14:editId="21271BC2">
            <wp:extent cx="5969000" cy="3581400"/>
            <wp:effectExtent l="0" t="0" r="0" b="0"/>
            <wp:docPr id="2" name="Picture" descr="Figure 2.   Meta-Clustering Hierarchical Structure. The Level 1 clusters, determined at a vertical height cut of 0.9, include Distribution, Frequency/Complexity and Harmony. The Level 2 clusters, determined at a vertical height cut of 0.8, include Dispersion, Centrality, Absolute, Relative, Fragmentation and Asymmetry. The Level 3 clusters were only determined for groups where literature corrborates the associations between the indices. The hierarchical links are grey for associations that are less clear. The colors and the sizes of the nodes are according to their Level 2 groupings and their centrality values respectively; the bigger the nodes, the closer the indices to the cluster centres and the more representative they are of the indices’s shared characteristics."/>
            <wp:cNvGraphicFramePr/>
            <a:graphic xmlns:a="http://schemas.openxmlformats.org/drawingml/2006/main">
              <a:graphicData uri="http://schemas.openxmlformats.org/drawingml/2006/picture">
                <pic:pic xmlns:pic="http://schemas.openxmlformats.org/drawingml/2006/picture">
                  <pic:nvPicPr>
                    <pic:cNvPr id="0" name="Picture" descr="figures/figure_dendrogram.png"/>
                    <pic:cNvPicPr>
                      <a:picLocks noChangeAspect="1" noChangeArrowheads="1"/>
                    </pic:cNvPicPr>
                  </pic:nvPicPr>
                  <pic:blipFill>
                    <a:blip r:embed="rId17"/>
                    <a:stretch>
                      <a:fillRect/>
                    </a:stretch>
                  </pic:blipFill>
                  <pic:spPr bwMode="auto">
                    <a:xfrm>
                      <a:off x="0" y="0"/>
                      <a:ext cx="5969000" cy="3581400"/>
                    </a:xfrm>
                    <a:prstGeom prst="rect">
                      <a:avLst/>
                    </a:prstGeom>
                    <a:noFill/>
                    <a:ln w="9525">
                      <a:noFill/>
                      <a:headEnd/>
                      <a:tailEnd/>
                    </a:ln>
                  </pic:spPr>
                </pic:pic>
              </a:graphicData>
            </a:graphic>
          </wp:inline>
        </w:drawing>
      </w:r>
    </w:p>
    <w:p w14:paraId="3BDE4C42" w14:textId="77777777" w:rsidR="00A643BC" w:rsidRDefault="00EE3EEC">
      <w:pPr>
        <w:pStyle w:val="ImageCaption"/>
      </w:pPr>
      <w:r>
        <w:rPr>
          <w:i/>
          <w:iCs/>
        </w:rPr>
        <w:t>Figure</w:t>
      </w:r>
      <w:r>
        <w:t xml:space="preserve"> </w:t>
      </w:r>
      <w:r>
        <w:rPr>
          <w:i/>
          <w:iCs/>
        </w:rPr>
        <w:t xml:space="preserve">2.  </w:t>
      </w:r>
      <w:r>
        <w:t xml:space="preserve"> Meta-Clustering Hierarchical Structure. The Level 1 clusters, determined at a vertical height cut of 0.9, include Distribution, Frequency/Complexity and Harmony. The Level 2 clusters, determined at a vertical height cut of 0.8, include Dispersion, Centrality, Absolute, Relative, Fragmentation and Asymmetry. The Level 3 clusters were only determined for groups where literature corrborates the associations between the indices. The hierarchical links are grey for associations that are less clear. The colors and the sizes of the nodes are according to their Level 2 groupings and their centrality values respectively; the bigger the nodes, the closer the indices to the cluster centres and the more representative they are of the indices’s shared characteristics.</w:t>
      </w:r>
    </w:p>
    <w:p w14:paraId="5A20655A" w14:textId="77777777" w:rsidR="00A643BC" w:rsidRDefault="00EE3EEC">
      <w:pPr>
        <w:pStyle w:val="BodyText"/>
      </w:pPr>
      <w:r>
        <w:t xml:space="preserve">The first main group, henceforth labelled as “distribution,” comprises predominantly time-domain indices. The groupings within this cluster suggest that it includes indices particularly sensitive to two fundamental statistical features of a variable distribution (Cardinal, 2015), namely central tendency and dispersion. One can observe the presence of a distinct sub-cluster </w:t>
      </w:r>
      <w:r>
        <w:lastRenderedPageBreak/>
        <w:t xml:space="preserve">made of </w:t>
      </w:r>
      <w:r>
        <w:rPr>
          <w:i/>
          <w:iCs/>
        </w:rPr>
        <w:t>MeanNN</w:t>
      </w:r>
      <w:r>
        <w:t xml:space="preserve"> and </w:t>
      </w:r>
      <w:r>
        <w:rPr>
          <w:i/>
          <w:iCs/>
        </w:rPr>
        <w:t>MedianNN</w:t>
      </w:r>
      <w:r>
        <w:t xml:space="preserve">, which describes the centre of the distribution of HR. The second sub-cluster includes different mathematical descriptions of dispersion (e.g., the </w:t>
      </w:r>
      <w:r>
        <w:rPr>
          <w:i/>
          <w:iCs/>
        </w:rPr>
        <w:t>SD</w:t>
      </w:r>
      <w:r>
        <w:t xml:space="preserve">, the </w:t>
      </w:r>
      <w:r>
        <w:rPr>
          <w:i/>
          <w:iCs/>
        </w:rPr>
        <w:t>IQR</w:t>
      </w:r>
      <w:r>
        <w:t xml:space="preserve"> or the </w:t>
      </w:r>
      <w:r>
        <w:rPr>
          <w:i/>
          <w:iCs/>
        </w:rPr>
        <w:t>MAD</w:t>
      </w:r>
      <w:r>
        <w:t xml:space="preserve"> of NN intervals). These dispersion indices are further grouped in accordance with their statistical properties and formulations. For instance, </w:t>
      </w:r>
      <w:r>
        <w:rPr>
          <w:i/>
          <w:iCs/>
        </w:rPr>
        <w:t>pNN20</w:t>
      </w:r>
      <w:r>
        <w:t xml:space="preserve"> and </w:t>
      </w:r>
      <w:r>
        <w:rPr>
          <w:i/>
          <w:iCs/>
        </w:rPr>
        <w:t>pNN50</w:t>
      </w:r>
      <w:r>
        <w:t xml:space="preserve">, which share the same statistical origin of threshold-based variability (Kim et al., 2009), are the closest to each other. </w:t>
      </w:r>
      <w:r>
        <w:rPr>
          <w:i/>
          <w:iCs/>
        </w:rPr>
        <w:t>MCVNN</w:t>
      </w:r>
      <w:r>
        <w:t xml:space="preserve"> or </w:t>
      </w:r>
      <w:r>
        <w:rPr>
          <w:i/>
          <w:iCs/>
        </w:rPr>
        <w:t>MadNN</w:t>
      </w:r>
      <w:r>
        <w:t xml:space="preserve"> are dispersion indices that are more robust against extreme values (Pham, Lau, Chen, &amp; Makowski, 2021), are closer to the geometrical-based index </w:t>
      </w:r>
      <w:r>
        <w:rPr>
          <w:i/>
          <w:iCs/>
        </w:rPr>
        <w:t>HTI</w:t>
      </w:r>
      <w:r>
        <w:t xml:space="preserve">, while </w:t>
      </w:r>
      <w:r>
        <w:rPr>
          <w:i/>
          <w:iCs/>
        </w:rPr>
        <w:t>CVNN</w:t>
      </w:r>
      <w:r>
        <w:t xml:space="preserve">, </w:t>
      </w:r>
      <w:r>
        <w:rPr>
          <w:i/>
          <w:iCs/>
        </w:rPr>
        <w:t>SDNN</w:t>
      </w:r>
      <w:r>
        <w:t xml:space="preserve"> and </w:t>
      </w:r>
      <w:r>
        <w:rPr>
          <w:i/>
          <w:iCs/>
        </w:rPr>
        <w:t>SD2</w:t>
      </w:r>
      <w:r>
        <w:t xml:space="preserve">, which are more sensitive to outliers (Leys, Ley, Klein, Bernard, &amp; Licata, 2013), are in close proximity to each other. Indices that focus on the difference between successive NN intervals, such as </w:t>
      </w:r>
      <w:r>
        <w:rPr>
          <w:i/>
          <w:iCs/>
        </w:rPr>
        <w:t>RMSSD</w:t>
      </w:r>
      <w:r>
        <w:t xml:space="preserve">, </w:t>
      </w:r>
      <w:r>
        <w:rPr>
          <w:i/>
          <w:iCs/>
        </w:rPr>
        <w:t>CVI</w:t>
      </w:r>
      <w:r>
        <w:t xml:space="preserve"> and </w:t>
      </w:r>
      <w:r>
        <w:rPr>
          <w:i/>
          <w:iCs/>
        </w:rPr>
        <w:t>S</w:t>
      </w:r>
      <w:r>
        <w:t xml:space="preserve">, are clustered together. These groupings are consistent with the existing literature (Antink et al., 2021; Guzik et al., 2007; Malik, 1996; Pham, Lau, Chen, &amp; Makowski, 2021; Shaffer, McCraty, &amp; Zerr, 2014). Regarding their relative importance, measured by their centrality values, </w:t>
      </w:r>
      <w:r>
        <w:rPr>
          <w:i/>
          <w:iCs/>
        </w:rPr>
        <w:t>MadNN</w:t>
      </w:r>
      <w:r>
        <w:t xml:space="preserve">, </w:t>
      </w:r>
      <w:r>
        <w:rPr>
          <w:i/>
          <w:iCs/>
        </w:rPr>
        <w:t>IQRNN</w:t>
      </w:r>
      <w:r>
        <w:t xml:space="preserve">, </w:t>
      </w:r>
      <w:r>
        <w:rPr>
          <w:i/>
          <w:iCs/>
        </w:rPr>
        <w:t>HTI</w:t>
      </w:r>
      <w:r>
        <w:t xml:space="preserve">, </w:t>
      </w:r>
      <w:r>
        <w:rPr>
          <w:i/>
          <w:iCs/>
        </w:rPr>
        <w:t>pNN20</w:t>
      </w:r>
      <w:r>
        <w:t xml:space="preserve">, and </w:t>
      </w:r>
      <w:r>
        <w:rPr>
          <w:i/>
          <w:iCs/>
        </w:rPr>
        <w:t>SDNN</w:t>
      </w:r>
      <w:r>
        <w:t xml:space="preserve"> appear to be the most representative dispersion indices. However, the difference between their centrality level is marginal (as illustrated by the size of the nodes in </w:t>
      </w:r>
      <w:r>
        <w:rPr>
          <w:b/>
          <w:bCs/>
        </w:rPr>
        <w:t>Figure 2</w:t>
      </w:r>
      <w:r>
        <w:t xml:space="preserve"> and their centrality values in </w:t>
      </w:r>
      <w:r>
        <w:rPr>
          <w:b/>
          <w:bCs/>
        </w:rPr>
        <w:t>Table 1</w:t>
      </w:r>
      <w:r>
        <w:t xml:space="preserve">). Consequently, choosing to prioritize the most commonly used dispersion indices, such as </w:t>
      </w:r>
      <w:r>
        <w:rPr>
          <w:i/>
          <w:iCs/>
        </w:rPr>
        <w:t>SDNN</w:t>
      </w:r>
      <w:r>
        <w:t xml:space="preserve"> and </w:t>
      </w:r>
      <w:r>
        <w:rPr>
          <w:i/>
          <w:iCs/>
        </w:rPr>
        <w:t>RMSSD</w:t>
      </w:r>
      <w:r>
        <w:t xml:space="preserve"> (Billman, 2011) can be seen as appropriate. An alternative option would be to focus on </w:t>
      </w:r>
      <w:r>
        <w:rPr>
          <w:i/>
          <w:iCs/>
        </w:rPr>
        <w:t>MadNN</w:t>
      </w:r>
      <w:r>
        <w:t xml:space="preserve">, </w:t>
      </w:r>
      <w:r>
        <w:rPr>
          <w:i/>
          <w:iCs/>
        </w:rPr>
        <w:t>pNN20</w:t>
      </w:r>
      <w:r>
        <w:t xml:space="preserve">, and </w:t>
      </w:r>
      <w:r>
        <w:rPr>
          <w:i/>
          <w:iCs/>
        </w:rPr>
        <w:t>RMSSD</w:t>
      </w:r>
      <w:r>
        <w:t>, which together offer better coverage of the fine-grained sub-groupings.</w:t>
      </w:r>
    </w:p>
    <w:p w14:paraId="27DD24AF" w14:textId="77777777" w:rsidR="00A643BC" w:rsidRDefault="00EE3EEC">
      <w:pPr>
        <w:pStyle w:val="BodyText"/>
      </w:pPr>
      <w:r>
        <w:t xml:space="preserve">The second main group, henceforth labelled as “harmony,” comprises indices that are formulated to capture the abnormal properties of sinus rhythm and are sensitive to the stability of HRV. One of the two sub-clusters in this group includes only </w:t>
      </w:r>
      <w:r>
        <w:rPr>
          <w:i/>
          <w:iCs/>
        </w:rPr>
        <w:t>HRA</w:t>
      </w:r>
      <w:r>
        <w:t xml:space="preserve"> indices which measure the asymmetric contribution of HR acceleration and deceleration to HRV (Guzik, Piskorski, Krauze, Wykretowicz, &amp; Wysocki, 2006; Piskorski &amp; Guzik, 2011; Yan et al., 2017). At the lower level </w:t>
      </w:r>
      <w:r>
        <w:lastRenderedPageBreak/>
        <w:t xml:space="preserve">in the hierarchical structure, depending on the asymmetric focus of the indices, the </w:t>
      </w:r>
      <w:r>
        <w:rPr>
          <w:i/>
          <w:iCs/>
        </w:rPr>
        <w:t>HRA</w:t>
      </w:r>
      <w:r>
        <w:t xml:space="preserve"> sub-cluster is further divided into two groups, namely acceleration (e.g., </w:t>
      </w:r>
      <w:r>
        <w:rPr>
          <w:i/>
          <w:iCs/>
        </w:rPr>
        <w:t>PI</w:t>
      </w:r>
      <w:r>
        <w:t xml:space="preserve">, </w:t>
      </w:r>
      <w:r>
        <w:rPr>
          <w:i/>
          <w:iCs/>
        </w:rPr>
        <w:t>Ca</w:t>
      </w:r>
      <w:r>
        <w:t xml:space="preserve">) or deceleration (e.g., </w:t>
      </w:r>
      <w:r>
        <w:rPr>
          <w:i/>
          <w:iCs/>
        </w:rPr>
        <w:t>AI</w:t>
      </w:r>
      <w:r>
        <w:t xml:space="preserve">, </w:t>
      </w:r>
      <w:r>
        <w:rPr>
          <w:i/>
          <w:iCs/>
        </w:rPr>
        <w:t>GI</w:t>
      </w:r>
      <w:r>
        <w:t xml:space="preserve">, </w:t>
      </w:r>
      <w:r>
        <w:rPr>
          <w:i/>
          <w:iCs/>
        </w:rPr>
        <w:t>SI</w:t>
      </w:r>
      <w:r>
        <w:t xml:space="preserve">). At the higher level, this sub-cluster is joined with a distinct group of </w:t>
      </w:r>
      <w:r>
        <w:rPr>
          <w:i/>
          <w:iCs/>
        </w:rPr>
        <w:t>HRF</w:t>
      </w:r>
      <w:r>
        <w:t xml:space="preserve"> indices, which measure the “erratic” behaviours in heart rhythm, manifesting as abrupt and high frequency switching between the increases and decreases of HR (Costa, Davis, &amp; Goldberger, 2017; Costa et al., 2018). This study is the first that examined the relationships between </w:t>
      </w:r>
      <w:r>
        <w:rPr>
          <w:i/>
          <w:iCs/>
        </w:rPr>
        <w:t>HRA</w:t>
      </w:r>
      <w:r>
        <w:t xml:space="preserve"> and </w:t>
      </w:r>
      <w:r>
        <w:rPr>
          <w:i/>
          <w:iCs/>
        </w:rPr>
        <w:t>HRF</w:t>
      </w:r>
      <w:r>
        <w:t xml:space="preserve"> indices and therefore, the specific physiological mechanisms underlying their close proximity should be further investigated. Nevertheless, as existing literature has highlighted the diagnostic values of both indices, especially for cardiac disorders (Bergfeldt &amp; Haga, 2003; Costa, Davis, &amp; Goldberger, 2017; Costa &amp; Goldberger, 2019; Costa et al., 2018; Guzik et al., 2013; Karmakar, Khandoker, &amp; Palaniswami, 2012; Rohila &amp; Sharma, 2020a), possible explanations for their close associations could stem from their ability to capture specific shared cardiac abnormalities. The centrality values of the indices in this group suggest that </w:t>
      </w:r>
      <w:r>
        <w:rPr>
          <w:i/>
          <w:iCs/>
        </w:rPr>
        <w:t>PI</w:t>
      </w:r>
      <w:r>
        <w:t xml:space="preserve"> and </w:t>
      </w:r>
      <w:r>
        <w:rPr>
          <w:i/>
          <w:iCs/>
        </w:rPr>
        <w:t>AI</w:t>
      </w:r>
      <w:r>
        <w:t xml:space="preserve"> are the most representative indices of </w:t>
      </w:r>
      <w:r>
        <w:rPr>
          <w:i/>
          <w:iCs/>
        </w:rPr>
        <w:t>HRA</w:t>
      </w:r>
      <w:r>
        <w:t xml:space="preserve">. While there exists only a minute difference between the centrality values of </w:t>
      </w:r>
      <w:r>
        <w:rPr>
          <w:i/>
          <w:iCs/>
        </w:rPr>
        <w:t>HRF</w:t>
      </w:r>
      <w:r>
        <w:t xml:space="preserve"> indices, given that </w:t>
      </w:r>
      <w:r>
        <w:rPr>
          <w:i/>
          <w:iCs/>
        </w:rPr>
        <w:t>PAS</w:t>
      </w:r>
      <w:r>
        <w:t xml:space="preserve"> quantifying a sub-type of fragmentation that is not always accordant with the other values (Costa, Davis, &amp; Goldberger, 2017), we recommend reporting </w:t>
      </w:r>
      <w:r>
        <w:rPr>
          <w:i/>
          <w:iCs/>
        </w:rPr>
        <w:t>PAS</w:t>
      </w:r>
      <w:r>
        <w:t xml:space="preserve"> with at least another </w:t>
      </w:r>
      <w:r>
        <w:rPr>
          <w:i/>
          <w:iCs/>
        </w:rPr>
        <w:t>HRF</w:t>
      </w:r>
      <w:r>
        <w:t xml:space="preserve"> indices to more comprehensively capture the nature of fragmentation.</w:t>
      </w:r>
    </w:p>
    <w:p w14:paraId="69D51222" w14:textId="77777777" w:rsidR="00A643BC" w:rsidRDefault="00EE3EEC">
      <w:pPr>
        <w:pStyle w:val="BodyText"/>
      </w:pPr>
      <w:r>
        <w:t xml:space="preserve">The third high-level cluster comprises mainly frequency-domain and complexity-based HRV indices, and is henceforth descriptively labelled as “frequency/complexity.” The high level of similarity between </w:t>
      </w:r>
      <w:r>
        <w:rPr>
          <w:i/>
          <w:iCs/>
        </w:rPr>
        <w:t>DFA</w:t>
      </w:r>
      <w:r>
        <w:t xml:space="preserve"> and frequency-weighted spectral indices align with previous literature that has theoretically demonstrated and empirically verified their proximity (Captur, Karperien, Hughes, Francis, &amp; Moon, 2017; Francis et al., 2002; Lensen, Monfredi, Andris, Lake, &amp; Moorman, 2020; Young &amp; Benton, 2015). Specifically, </w:t>
      </w:r>
      <m:oMath>
        <m:r>
          <w:rPr>
            <w:rFonts w:ascii="Cambria Math" w:hAnsi="Cambria Math"/>
          </w:rPr>
          <m:t>α1</m:t>
        </m:r>
      </m:oMath>
      <w:r>
        <w:t xml:space="preserve"> component has been shown to be </w:t>
      </w:r>
      <w:r>
        <w:lastRenderedPageBreak/>
        <w:t xml:space="preserve">particularly sensitive to the proportion of low-frequency fluctuations (e.g., </w:t>
      </w:r>
      <w:r>
        <w:rPr>
          <w:i/>
          <w:iCs/>
        </w:rPr>
        <w:t>LFn</w:t>
      </w:r>
      <w:r>
        <w:t xml:space="preserve">, </w:t>
      </w:r>
      <w:r>
        <w:rPr>
          <w:i/>
          <w:iCs/>
        </w:rPr>
        <w:t>LFHF</w:t>
      </w:r>
      <w:r>
        <w:t xml:space="preserve">) in the signal and </w:t>
      </w:r>
      <m:oMath>
        <m:r>
          <w:rPr>
            <w:rFonts w:ascii="Cambria Math" w:hAnsi="Cambria Math"/>
          </w:rPr>
          <m:t>α2</m:t>
        </m:r>
      </m:oMath>
      <w:r>
        <w:t xml:space="preserve"> component to that of very-low-frequency variabilities (Captur, Karperien, Hughes, Francis, &amp; Moon, 2017; Francis et al., 2002). Nevertheless, due to the constraint of recording lengths, </w:t>
      </w:r>
      <w:r>
        <w:rPr>
          <w:i/>
          <w:iCs/>
        </w:rPr>
        <w:t>VLF</w:t>
      </w:r>
      <w:r>
        <w:t xml:space="preserve"> indices could not be properly examined in this study to verify their relationship with </w:t>
      </w:r>
      <m:oMath>
        <m:r>
          <w:rPr>
            <w:rFonts w:ascii="Cambria Math" w:hAnsi="Cambria Math"/>
          </w:rPr>
          <m:t>α2</m:t>
        </m:r>
      </m:oMath>
      <w:r>
        <w:t xml:space="preserve">. The sub-cluster of </w:t>
      </w:r>
      <w:r>
        <w:rPr>
          <w:i/>
          <w:iCs/>
        </w:rPr>
        <w:t>DFA</w:t>
      </w:r>
      <w:r>
        <w:t xml:space="preserve"> and low-frequency components also includes some </w:t>
      </w:r>
      <w:r>
        <w:rPr>
          <w:i/>
          <w:iCs/>
        </w:rPr>
        <w:t>MDFA</w:t>
      </w:r>
      <w:r>
        <w:t xml:space="preserve"> indices such as multi-fractal dimensional ranges and dimensional means. These indices are relatively new quantifications of HRV, and thus future studies should attempt to explore them in tandem with more traditional HRV indices to better understand the underlying reason for these observed relationships. Except for three entropy-based measures - </w:t>
      </w:r>
      <w:r>
        <w:rPr>
          <w:i/>
          <w:iCs/>
        </w:rPr>
        <w:t>ApEn</w:t>
      </w:r>
      <w:r>
        <w:t xml:space="preserve">, </w:t>
      </w:r>
      <w:r>
        <w:rPr>
          <w:i/>
          <w:iCs/>
        </w:rPr>
        <w:t>ShanEn</w:t>
      </w:r>
      <w:r>
        <w:t xml:space="preserve"> and </w:t>
      </w:r>
      <w:r>
        <w:rPr>
          <w:i/>
          <w:iCs/>
        </w:rPr>
        <w:t>MSE</w:t>
      </w:r>
      <w:r>
        <w:t xml:space="preserve"> - which seem to be more related to the centrality-based indices in the core variability features, all complexity-based indices appear to fall within this frequency-complexity cluster. To our knowledge, given the novelty of complexity-based indices in the study of HRV, only one study has examined their relationships with other HRV indices. In line with our results, Rohila and Sharma (2020b) similarly observed a strong association between frequency-based and complexity-based measures. Further investigation is thus needed to understand the origins underlying their stable associations.</w:t>
      </w:r>
    </w:p>
    <w:p w14:paraId="2E2583E9" w14:textId="77777777" w:rsidR="00A643BC" w:rsidRDefault="00EE3EEC">
      <w:pPr>
        <w:pStyle w:val="BodyText"/>
      </w:pPr>
      <w:r>
        <w:t xml:space="preserve">A few limitations have to be underlined. Firstly, the lack of data with very long recordings limited the exploration of indices sensitive to very slow rhythms. Additionally, there were substantial discrepancies in the recording lengths of the different databases used. Although recording length can affect the quality and accuracy of several HRV indices (Chou, Khine, Lockhart, &amp; Soangra, 2021), our data analysis assumed - by design - that the relationship between indices is invariant across time (i.e., that the proximity of two indices does not change for short and long recordings). Although this assumption seems mathematically justified, the alternative hypothesis remains an avenue opened for exploration. Secondly, the databases </w:t>
      </w:r>
      <w:r>
        <w:lastRenderedPageBreak/>
        <w:t>involved participants with different characteristics (in terms of health or demographic variables). Similarly, this is not an issue in and of itself, as our study was focused on the relationship between indices, rather than between (groups of) individuals. It is, however, also not impossible that the relationship between indices (and thus, the cluster structure) might marginally change in specific populations (e.g., severe heart diseases), and such speculations could be investigated in further studies. Finally, we treated each clustering approach and solution equally and assigned equal weights to the different methods in our final meta-clustering model. Future studies providing evidence that some approaches are inherently better or worse for the analysis of these physiological indices could be integrated within a meta-clustering approach by assigning different weights to different methods, based on prior knowledge, that was unfortunately not available for the current study.</w:t>
      </w:r>
    </w:p>
    <w:p w14:paraId="70424826" w14:textId="4A1C4555" w:rsidR="00A643BC" w:rsidRDefault="00EE3EEC">
      <w:pPr>
        <w:pStyle w:val="BodyText"/>
      </w:pPr>
      <w:r>
        <w:t xml:space="preserve">In conclusion, this study aimed at describing the structure and relationships between the multitude of existing HRV indices, to provide users and readers with empirical evidence as to the latent dimensions that these indices capture, and guidelines as to which to prioritize. Indeed, given that resource-intensive efforts are needed to compute and discuss results related to every single HRV measure, most studies opt to report a few of them, often without a clear justification for their choice of indices. Such a conundrum can benefit from a greater in-depth understanding of the relationships between the HRV indices, </w:t>
      </w:r>
      <w:r w:rsidR="00EC5D73">
        <w:t>which</w:t>
      </w:r>
      <w:r>
        <w:t xml:space="preserve"> could</w:t>
      </w:r>
      <w:r w:rsidR="00EC5D73">
        <w:t>, in turn,</w:t>
      </w:r>
      <w:r>
        <w:t xml:space="preserve"> allow more informed selections of HRV index specific to research- or clinical-oriented purposes. By recognizing the similarities and differences across these indices, groups of measures could be identified based on their ability to provide distinct information about the underlying HRV characteristics. Our work here establishes a framework that could guide the development of a more parsimonious categorization of HRV indices based on their actual level of similarity or shared physiological origins, above and beyond their mathematical origins and associations.</w:t>
      </w:r>
    </w:p>
    <w:p w14:paraId="39D6D716" w14:textId="16529617" w:rsidR="00A643BC" w:rsidRDefault="00EE3EEC">
      <w:pPr>
        <w:pStyle w:val="Heading1"/>
      </w:pPr>
      <w:bookmarkStart w:id="17" w:name="author-contributions"/>
      <w:bookmarkEnd w:id="16"/>
      <w:r>
        <w:lastRenderedPageBreak/>
        <w:t>Author Contributions</w:t>
      </w:r>
    </w:p>
    <w:p w14:paraId="02063572" w14:textId="77777777" w:rsidR="00A643BC" w:rsidRDefault="00EE3EEC">
      <w:pPr>
        <w:pStyle w:val="FirstParagraph"/>
      </w:pPr>
      <w:r>
        <w:t>DM conceived and TP coordinated the study. TP and ZL participated in the manuscript drafting. DM and AC performed a critical review of the manuscript. All authors read and approved the final manuscript.</w:t>
      </w:r>
    </w:p>
    <w:p w14:paraId="433D10B5" w14:textId="7248E307" w:rsidR="00A643BC" w:rsidRDefault="00EE3EEC">
      <w:pPr>
        <w:pStyle w:val="Heading1"/>
      </w:pPr>
      <w:bookmarkStart w:id="18" w:name="funding"/>
      <w:bookmarkEnd w:id="17"/>
      <w:r>
        <w:t>Funding</w:t>
      </w:r>
    </w:p>
    <w:p w14:paraId="18B6D5BD" w14:textId="3652421D" w:rsidR="00A643BC" w:rsidRDefault="00667706">
      <w:pPr>
        <w:pStyle w:val="FirstParagraph"/>
      </w:pPr>
      <w:r>
        <w:t xml:space="preserve">This study was supported by the Nanyang Technological University Presidential Postdoctoral Fellowship </w:t>
      </w:r>
      <w:r w:rsidRPr="00667706">
        <w:t>03INS001035C430</w:t>
      </w:r>
      <w:r>
        <w:t xml:space="preserve">. </w:t>
      </w:r>
    </w:p>
    <w:p w14:paraId="39325FF2" w14:textId="748AB2F0" w:rsidR="00A643BC" w:rsidRDefault="00EE3EEC">
      <w:pPr>
        <w:pStyle w:val="Heading1"/>
      </w:pPr>
      <w:bookmarkStart w:id="19" w:name="conflict-of-interest-statement"/>
      <w:bookmarkEnd w:id="18"/>
      <w:r>
        <w:t>Conflict of Interest Statement</w:t>
      </w:r>
    </w:p>
    <w:p w14:paraId="3C41A8DA" w14:textId="4493A8EF" w:rsidR="00A643BC" w:rsidRDefault="00EE3EEC" w:rsidP="000E6AB2">
      <w:pPr>
        <w:pStyle w:val="FirstParagraph"/>
      </w:pPr>
      <w:r>
        <w:t>The authors declare that the research was conducted in the absence of any commercial or financial relationships that could be construed as a potential conflict of interest.</w:t>
      </w:r>
    </w:p>
    <w:p w14:paraId="3DF783D2" w14:textId="108BEF5E" w:rsidR="00A643BC" w:rsidRDefault="00EE3EEC">
      <w:pPr>
        <w:pStyle w:val="Heading1"/>
      </w:pPr>
      <w:bookmarkStart w:id="20" w:name="references"/>
      <w:bookmarkEnd w:id="19"/>
      <w:r>
        <w:t>References</w:t>
      </w:r>
    </w:p>
    <w:p w14:paraId="5B88D3D9" w14:textId="77777777" w:rsidR="00A643BC" w:rsidRDefault="00EE3EEC">
      <w:pPr>
        <w:pStyle w:val="Bibliography"/>
      </w:pPr>
      <w:bookmarkStart w:id="21" w:name="ref-acharya2006heart"/>
      <w:bookmarkStart w:id="22" w:name="refs"/>
      <w:r>
        <w:t xml:space="preserve">Acharya, U. R., Joseph, K. P., Kannathal, N., Lim, C. M., &amp; Suri, J. S. (2006). Heart rate variability: A review. </w:t>
      </w:r>
      <w:r>
        <w:rPr>
          <w:i/>
          <w:iCs/>
        </w:rPr>
        <w:t>Medical and Biological Engineering and Computing</w:t>
      </w:r>
      <w:r>
        <w:t xml:space="preserve">, </w:t>
      </w:r>
      <w:r>
        <w:rPr>
          <w:i/>
          <w:iCs/>
        </w:rPr>
        <w:t>44</w:t>
      </w:r>
      <w:r>
        <w:t>(12), 1031–1051.</w:t>
      </w:r>
    </w:p>
    <w:p w14:paraId="2B340D64" w14:textId="77777777" w:rsidR="00A643BC" w:rsidRDefault="00EE3EEC">
      <w:pPr>
        <w:pStyle w:val="Bibliography"/>
      </w:pPr>
      <w:bookmarkStart w:id="23" w:name="ref-antink2021accuracy"/>
      <w:bookmarkEnd w:id="21"/>
      <w:r>
        <w:t xml:space="preserve">Antink, C. H., Mai, Y., Peltokangas, M., Leonhardt, S., Oksala, N., &amp; Vehkaoja, A. (2021). Accuracy of heart rate variability estimated with reflective wrist-PPG in elderly vascular patients. </w:t>
      </w:r>
      <w:r>
        <w:rPr>
          <w:i/>
          <w:iCs/>
        </w:rPr>
        <w:t>Scientific Reports</w:t>
      </w:r>
      <w:r>
        <w:t xml:space="preserve">, </w:t>
      </w:r>
      <w:r>
        <w:rPr>
          <w:i/>
          <w:iCs/>
        </w:rPr>
        <w:t>11</w:t>
      </w:r>
      <w:r>
        <w:t>(1), 1–12.</w:t>
      </w:r>
    </w:p>
    <w:p w14:paraId="06F27BD7" w14:textId="77777777" w:rsidR="00A643BC" w:rsidRDefault="00EE3EEC">
      <w:pPr>
        <w:pStyle w:val="Bibliography"/>
      </w:pPr>
      <w:bookmarkStart w:id="24" w:name="ref-bassett2016literature"/>
      <w:bookmarkEnd w:id="23"/>
      <w:r>
        <w:t xml:space="preserve">Bassett, D. (2016). A literature review of heart rate variability in depressive and bipolar disorders. </w:t>
      </w:r>
      <w:r>
        <w:rPr>
          <w:i/>
          <w:iCs/>
        </w:rPr>
        <w:t>Australian &amp; New Zealand Journal of Psychiatry</w:t>
      </w:r>
      <w:r>
        <w:t xml:space="preserve">, </w:t>
      </w:r>
      <w:r>
        <w:rPr>
          <w:i/>
          <w:iCs/>
        </w:rPr>
        <w:t>50</w:t>
      </w:r>
      <w:r>
        <w:t>(6), 511–519.</w:t>
      </w:r>
    </w:p>
    <w:p w14:paraId="1F8597A9" w14:textId="77777777" w:rsidR="00A643BC" w:rsidRDefault="00EE3EEC">
      <w:pPr>
        <w:pStyle w:val="Bibliography"/>
      </w:pPr>
      <w:bookmarkStart w:id="25" w:name="ref-bergfeldt2003power"/>
      <w:bookmarkEnd w:id="24"/>
      <w:r>
        <w:lastRenderedPageBreak/>
        <w:t xml:space="preserve">Bergfeldt, L., &amp; Haga, Y. (2003). Power spectral and poincaré plot characteristics in sinus node dysfunction. </w:t>
      </w:r>
      <w:r>
        <w:rPr>
          <w:i/>
          <w:iCs/>
        </w:rPr>
        <w:t>Journal of Applied Physiology</w:t>
      </w:r>
      <w:r>
        <w:t xml:space="preserve">, </w:t>
      </w:r>
      <w:r>
        <w:rPr>
          <w:i/>
          <w:iCs/>
        </w:rPr>
        <w:t>94</w:t>
      </w:r>
      <w:r>
        <w:t>(6), 2217–2224.</w:t>
      </w:r>
    </w:p>
    <w:p w14:paraId="6317FCD8" w14:textId="77777777" w:rsidR="00A643BC" w:rsidRDefault="00EE3EEC">
      <w:pPr>
        <w:pStyle w:val="Bibliography"/>
      </w:pPr>
      <w:bookmarkStart w:id="26" w:name="ref-bhattacharjee2001classification"/>
      <w:bookmarkEnd w:id="25"/>
      <w:r>
        <w:t xml:space="preserve">Bhattacharjee, A., Richards, W. G., Staunton, J., Li, C., Monti, S., Vasa, P., … others. (2001). Classification of human lung carcinomas by mRNA expression profiling reveals distinct adenocarcinoma subclasses. </w:t>
      </w:r>
      <w:r>
        <w:rPr>
          <w:i/>
          <w:iCs/>
        </w:rPr>
        <w:t>Proceedings of the National Academy of Sciences</w:t>
      </w:r>
      <w:r>
        <w:t xml:space="preserve">, </w:t>
      </w:r>
      <w:r>
        <w:rPr>
          <w:i/>
          <w:iCs/>
        </w:rPr>
        <w:t>98</w:t>
      </w:r>
      <w:r>
        <w:t>(24), 13790–13795.</w:t>
      </w:r>
    </w:p>
    <w:p w14:paraId="2A4BCB21" w14:textId="77777777" w:rsidR="00A643BC" w:rsidRDefault="00EE3EEC">
      <w:pPr>
        <w:pStyle w:val="Bibliography"/>
      </w:pPr>
      <w:bookmarkStart w:id="27" w:name="ref-bigger1989comparison"/>
      <w:bookmarkEnd w:id="26"/>
      <w:r>
        <w:t xml:space="preserve">Bigger Jr, J. T., Albrecht, P., Steinman, R. C., Rolnitzky, L. M., Fleiss, J. L., &amp; Cohen, R. J. (1989). Comparison of time-and frequency domain-based measures of cardiac parasympathetic activity in holter recordings after myocardial infarction. </w:t>
      </w:r>
      <w:r>
        <w:rPr>
          <w:i/>
          <w:iCs/>
        </w:rPr>
        <w:t>The American Journal of Cardiology</w:t>
      </w:r>
      <w:r>
        <w:t xml:space="preserve">, </w:t>
      </w:r>
      <w:r>
        <w:rPr>
          <w:i/>
          <w:iCs/>
        </w:rPr>
        <w:t>64</w:t>
      </w:r>
      <w:r>
        <w:t>(8), 536–538.</w:t>
      </w:r>
    </w:p>
    <w:p w14:paraId="38BC709A" w14:textId="77777777" w:rsidR="00A643BC" w:rsidRDefault="00EE3EEC">
      <w:pPr>
        <w:pStyle w:val="Bibliography"/>
      </w:pPr>
      <w:bookmarkStart w:id="28" w:name="ref-billman2011heart"/>
      <w:bookmarkEnd w:id="27"/>
      <w:r>
        <w:t xml:space="preserve">Billman, G. E. (2011). Heart rate variability–a historical perspective. </w:t>
      </w:r>
      <w:r>
        <w:rPr>
          <w:i/>
          <w:iCs/>
        </w:rPr>
        <w:t>Frontiers in Physiology</w:t>
      </w:r>
      <w:r>
        <w:t xml:space="preserve">, </w:t>
      </w:r>
      <w:r>
        <w:rPr>
          <w:i/>
          <w:iCs/>
        </w:rPr>
        <w:t>2</w:t>
      </w:r>
      <w:r>
        <w:t>, 86.</w:t>
      </w:r>
    </w:p>
    <w:p w14:paraId="3038A5F4" w14:textId="77777777" w:rsidR="00A643BC" w:rsidRDefault="00EE3EEC">
      <w:pPr>
        <w:pStyle w:val="Bibliography"/>
      </w:pPr>
      <w:bookmarkStart w:id="29" w:name="ref-brennan2001existing"/>
      <w:bookmarkEnd w:id="28"/>
      <w:r>
        <w:t xml:space="preserve">Brennan, M., Palaniswami, M., &amp; Kamen, P. (2001). Do existing measures of poincare plot geometry reflect nonlinear features of heart rate variability? </w:t>
      </w:r>
      <w:r>
        <w:rPr>
          <w:i/>
          <w:iCs/>
        </w:rPr>
        <w:t>IEEE Transactions on Biomedical Engineering</w:t>
      </w:r>
      <w:r>
        <w:t xml:space="preserve">, </w:t>
      </w:r>
      <w:r>
        <w:rPr>
          <w:i/>
          <w:iCs/>
        </w:rPr>
        <w:t>48</w:t>
      </w:r>
      <w:r>
        <w:t>(11), 1342–1347.</w:t>
      </w:r>
    </w:p>
    <w:p w14:paraId="08434B99" w14:textId="77777777" w:rsidR="00A643BC" w:rsidRDefault="00EE3EEC">
      <w:pPr>
        <w:pStyle w:val="Bibliography"/>
      </w:pPr>
      <w:bookmarkStart w:id="30" w:name="ref-brennan2002poincare"/>
      <w:bookmarkEnd w:id="29"/>
      <w:r>
        <w:t xml:space="preserve">Brennan, M., Palaniswami, M., &amp; Kamen, P. (2002). Poincare plot interpretation using a physiological model of HRV based on a network of oscillators. </w:t>
      </w:r>
      <w:r>
        <w:rPr>
          <w:i/>
          <w:iCs/>
        </w:rPr>
        <w:t>American Journal of Physiology-Heart and Circulatory Physiology</w:t>
      </w:r>
      <w:r>
        <w:t xml:space="preserve">, </w:t>
      </w:r>
      <w:r>
        <w:rPr>
          <w:i/>
          <w:iCs/>
        </w:rPr>
        <w:t>283</w:t>
      </w:r>
      <w:r>
        <w:t>(5), H1873–H1886.</w:t>
      </w:r>
    </w:p>
    <w:p w14:paraId="18B7EAC6" w14:textId="77777777" w:rsidR="00A643BC" w:rsidRDefault="00EE3EEC">
      <w:pPr>
        <w:pStyle w:val="Bibliography"/>
      </w:pPr>
      <w:bookmarkStart w:id="31" w:name="ref-captur2017fractal"/>
      <w:bookmarkEnd w:id="30"/>
      <w:r>
        <w:t xml:space="preserve">Captur, G., Karperien, A. L., Hughes, A. D., Francis, D. P., &amp; Moon, J. C. (2017). The fractal heart—embracing mathematics in the cardiology clinic. </w:t>
      </w:r>
      <w:r>
        <w:rPr>
          <w:i/>
          <w:iCs/>
        </w:rPr>
        <w:t>Nature Reviews Cardiology</w:t>
      </w:r>
      <w:r>
        <w:t xml:space="preserve">, </w:t>
      </w:r>
      <w:r>
        <w:rPr>
          <w:i/>
          <w:iCs/>
        </w:rPr>
        <w:t>14</w:t>
      </w:r>
      <w:r>
        <w:t>(1), 56–64.</w:t>
      </w:r>
    </w:p>
    <w:p w14:paraId="62B67EA0" w14:textId="77777777" w:rsidR="00A643BC" w:rsidRDefault="00EE3EEC">
      <w:pPr>
        <w:pStyle w:val="Bibliography"/>
      </w:pPr>
      <w:bookmarkStart w:id="32" w:name="ref-cardinal2015central"/>
      <w:bookmarkEnd w:id="31"/>
      <w:r>
        <w:lastRenderedPageBreak/>
        <w:t xml:space="preserve">Cardinal, L. J. (2015). Central tendency and variability in biological systems. </w:t>
      </w:r>
      <w:r>
        <w:rPr>
          <w:i/>
          <w:iCs/>
        </w:rPr>
        <w:t>Journal of Community Hospital Internal Medicine Perspectives</w:t>
      </w:r>
      <w:r>
        <w:t xml:space="preserve">, </w:t>
      </w:r>
      <w:r>
        <w:rPr>
          <w:i/>
          <w:iCs/>
        </w:rPr>
        <w:t>5</w:t>
      </w:r>
      <w:r>
        <w:t>(3), 27930.</w:t>
      </w:r>
    </w:p>
    <w:p w14:paraId="0E24B205" w14:textId="77777777" w:rsidR="00A643BC" w:rsidRDefault="00EE3EEC">
      <w:pPr>
        <w:pStyle w:val="Bibliography"/>
      </w:pPr>
      <w:bookmarkStart w:id="33" w:name="ref-chou2021effects"/>
      <w:bookmarkEnd w:id="32"/>
      <w:r>
        <w:t xml:space="preserve">Chou, E.-F., Khine, M., Lockhart, T., &amp; Soangra, R. (2021). Effects of ECG data length on heart rate variability among young healthy adults. </w:t>
      </w:r>
      <w:r>
        <w:rPr>
          <w:i/>
          <w:iCs/>
        </w:rPr>
        <w:t>Sensors</w:t>
      </w:r>
      <w:r>
        <w:t xml:space="preserve">, </w:t>
      </w:r>
      <w:r>
        <w:rPr>
          <w:i/>
          <w:iCs/>
        </w:rPr>
        <w:t>21</w:t>
      </w:r>
      <w:r>
        <w:t>(18), 6286.</w:t>
      </w:r>
    </w:p>
    <w:p w14:paraId="30CE20E4" w14:textId="77777777" w:rsidR="00A643BC" w:rsidRDefault="00EE3EEC">
      <w:pPr>
        <w:pStyle w:val="Bibliography"/>
      </w:pPr>
      <w:bookmarkStart w:id="34" w:name="ref-ciccone2017reminder"/>
      <w:bookmarkEnd w:id="33"/>
      <w:r>
        <w:t xml:space="preserve">Ciccone, A. B., Siedlik, J. A., Wecht, J. M., Deckert, J. A., Nguyen, N. D., &amp; Weir, J. P. (2017). Reminder: RMSSD and SD1 are identical heart rate variability metrics. </w:t>
      </w:r>
      <w:r>
        <w:rPr>
          <w:i/>
          <w:iCs/>
        </w:rPr>
        <w:t>Muscle &amp; Nerve</w:t>
      </w:r>
      <w:r>
        <w:t xml:space="preserve">, </w:t>
      </w:r>
      <w:r>
        <w:rPr>
          <w:i/>
          <w:iCs/>
        </w:rPr>
        <w:t>56</w:t>
      </w:r>
      <w:r>
        <w:t>(4), 674–678.</w:t>
      </w:r>
    </w:p>
    <w:p w14:paraId="6ED091B5" w14:textId="77777777" w:rsidR="00A643BC" w:rsidRDefault="00EE3EEC">
      <w:pPr>
        <w:pStyle w:val="Bibliography"/>
      </w:pPr>
      <w:bookmarkStart w:id="35" w:name="ref-costa2017heart"/>
      <w:bookmarkEnd w:id="34"/>
      <w:r>
        <w:t xml:space="preserve">Costa, M. D., Davis, R. B., &amp; Goldberger, A. L. (2017). Heart rate fragmentation: A new approach to the analysis of cardiac interbeat interval dynamics. </w:t>
      </w:r>
      <w:r>
        <w:rPr>
          <w:i/>
          <w:iCs/>
        </w:rPr>
        <w:t>Frontiers in Physiology</w:t>
      </w:r>
      <w:r>
        <w:t xml:space="preserve">, </w:t>
      </w:r>
      <w:r>
        <w:rPr>
          <w:i/>
          <w:iCs/>
        </w:rPr>
        <w:t>8</w:t>
      </w:r>
      <w:r>
        <w:t>, 255.</w:t>
      </w:r>
    </w:p>
    <w:p w14:paraId="5272C683" w14:textId="77777777" w:rsidR="00A643BC" w:rsidRDefault="00EE3EEC">
      <w:pPr>
        <w:pStyle w:val="Bibliography"/>
      </w:pPr>
      <w:bookmarkStart w:id="36" w:name="ref-costa2019heart"/>
      <w:bookmarkEnd w:id="35"/>
      <w:r>
        <w:t xml:space="preserve">Costa, M. D., &amp; Goldberger, A. L. (2019). Heart rate fragmentation: Using cardiac pacemaker dynamics to probe the pace of biological aging. </w:t>
      </w:r>
      <w:r>
        <w:rPr>
          <w:i/>
          <w:iCs/>
        </w:rPr>
        <w:t>American Journal of Physiology-Heart and Circulatory Physiology</w:t>
      </w:r>
      <w:r>
        <w:t xml:space="preserve">, </w:t>
      </w:r>
      <w:r>
        <w:rPr>
          <w:i/>
          <w:iCs/>
        </w:rPr>
        <w:t>316</w:t>
      </w:r>
      <w:r>
        <w:t>(6), H1341–H1344.</w:t>
      </w:r>
    </w:p>
    <w:p w14:paraId="18366FE0" w14:textId="77777777" w:rsidR="00A643BC" w:rsidRDefault="00EE3EEC">
      <w:pPr>
        <w:pStyle w:val="Bibliography"/>
      </w:pPr>
      <w:bookmarkStart w:id="37" w:name="ref-costa2018heart"/>
      <w:bookmarkEnd w:id="36"/>
      <w:r>
        <w:t xml:space="preserve">Costa, M. D., Redline, S., Davis, R. B., Heckbert, S. R., Soliman, E. Z., &amp; Goldberger, A. L. (2018). Heart rate fragmentation as a novel biomarker of adverse cardiovascular events: The multi-ethnic study of atherosclerosis. </w:t>
      </w:r>
      <w:r>
        <w:rPr>
          <w:i/>
          <w:iCs/>
        </w:rPr>
        <w:t>Frontiers in Physiology</w:t>
      </w:r>
      <w:r>
        <w:t xml:space="preserve">, </w:t>
      </w:r>
      <w:r>
        <w:rPr>
          <w:i/>
          <w:iCs/>
        </w:rPr>
        <w:t>9</w:t>
      </w:r>
      <w:r>
        <w:t>, 1117.</w:t>
      </w:r>
    </w:p>
    <w:p w14:paraId="7B6EA782" w14:textId="77777777" w:rsidR="00A643BC" w:rsidRDefault="00EE3EEC">
      <w:pPr>
        <w:pStyle w:val="Bibliography"/>
      </w:pPr>
      <w:bookmarkStart w:id="38" w:name="ref-dormann2013collinearity"/>
      <w:bookmarkEnd w:id="37"/>
      <w:r>
        <w:t xml:space="preserve">Dormann, C. F., Elith, J., Bacher, S., Buchmann, C., Carl, G., Carré, G., … others. (2013). Collinearity: A review of methods to deal with it and a simulation study evaluating their performance. </w:t>
      </w:r>
      <w:r>
        <w:rPr>
          <w:i/>
          <w:iCs/>
        </w:rPr>
        <w:t>Ecography</w:t>
      </w:r>
      <w:r>
        <w:t xml:space="preserve">, </w:t>
      </w:r>
      <w:r>
        <w:rPr>
          <w:i/>
          <w:iCs/>
        </w:rPr>
        <w:t>36</w:t>
      </w:r>
      <w:r>
        <w:t>(1), 27–46.</w:t>
      </w:r>
    </w:p>
    <w:p w14:paraId="5F1D1CD6" w14:textId="77777777" w:rsidR="00A643BC" w:rsidRDefault="00EE3EEC">
      <w:pPr>
        <w:pStyle w:val="Bibliography"/>
      </w:pPr>
      <w:bookmarkStart w:id="39" w:name="ref-fatisson2016influence"/>
      <w:bookmarkEnd w:id="38"/>
      <w:r>
        <w:lastRenderedPageBreak/>
        <w:t xml:space="preserve">Fatisson, J., Oswald, V., &amp; Lalonde, F. (2016). Influence diagram of physiological and environmental factors affecting heart rate variability: An extended literature overview. </w:t>
      </w:r>
      <w:r>
        <w:rPr>
          <w:i/>
          <w:iCs/>
        </w:rPr>
        <w:t>Heart International</w:t>
      </w:r>
      <w:r>
        <w:t xml:space="preserve">, </w:t>
      </w:r>
      <w:r>
        <w:rPr>
          <w:i/>
          <w:iCs/>
        </w:rPr>
        <w:t>11</w:t>
      </w:r>
      <w:r>
        <w:t>(1), heartint–5000232.</w:t>
      </w:r>
    </w:p>
    <w:p w14:paraId="7AE82C42" w14:textId="77777777" w:rsidR="00A643BC" w:rsidRDefault="00EE3EEC">
      <w:pPr>
        <w:pStyle w:val="Bibliography"/>
      </w:pPr>
      <w:bookmarkStart w:id="40" w:name="ref-faust2004analysis"/>
      <w:bookmarkEnd w:id="39"/>
      <w:r>
        <w:t xml:space="preserve">Faust, O., Acharya, R., Krishnan, S., &amp; Min, L. C. (2004). Analysis of cardiac signals using spatial filling index and time-frequency domain. </w:t>
      </w:r>
      <w:r>
        <w:rPr>
          <w:i/>
          <w:iCs/>
        </w:rPr>
        <w:t>BioMedical Engineering OnLine</w:t>
      </w:r>
      <w:r>
        <w:t xml:space="preserve">, </w:t>
      </w:r>
      <w:r>
        <w:rPr>
          <w:i/>
          <w:iCs/>
        </w:rPr>
        <w:t>3</w:t>
      </w:r>
      <w:r>
        <w:t>(1), 1–11.</w:t>
      </w:r>
    </w:p>
    <w:p w14:paraId="37F6DD1C" w14:textId="77777777" w:rsidR="00A643BC" w:rsidRDefault="00EE3EEC">
      <w:pPr>
        <w:pStyle w:val="Bibliography"/>
      </w:pPr>
      <w:bookmarkStart w:id="41" w:name="ref-forte2019heart"/>
      <w:bookmarkEnd w:id="40"/>
      <w:r>
        <w:t xml:space="preserve">Forte, G., Favieri, F., &amp; Casagrande, M. (2019). Heart rate variability and cognitive function: A systematic review. </w:t>
      </w:r>
      <w:r>
        <w:rPr>
          <w:i/>
          <w:iCs/>
        </w:rPr>
        <w:t>Frontiers in Neuroscience</w:t>
      </w:r>
      <w:r>
        <w:t xml:space="preserve">, </w:t>
      </w:r>
      <w:r>
        <w:rPr>
          <w:i/>
          <w:iCs/>
        </w:rPr>
        <w:t>13</w:t>
      </w:r>
      <w:r>
        <w:t>, 710.</w:t>
      </w:r>
    </w:p>
    <w:p w14:paraId="148D3BD7" w14:textId="77777777" w:rsidR="00A643BC" w:rsidRDefault="00EE3EEC">
      <w:pPr>
        <w:pStyle w:val="Bibliography"/>
      </w:pPr>
      <w:bookmarkStart w:id="42" w:name="ref-francis2002physiological"/>
      <w:bookmarkEnd w:id="41"/>
      <w:r>
        <w:t xml:space="preserve">Francis, D. P., Willson, K., Georgiadou, P., Wensel, R., Davies, L. C., Coats, A., &amp; Piepoli, M. (2002). Physiological basis of fractal complexity properties of heart rate variability in man. </w:t>
      </w:r>
      <w:r>
        <w:rPr>
          <w:i/>
          <w:iCs/>
        </w:rPr>
        <w:t>The Journal of Physiology</w:t>
      </w:r>
      <w:r>
        <w:t xml:space="preserve">, </w:t>
      </w:r>
      <w:r>
        <w:rPr>
          <w:i/>
          <w:iCs/>
        </w:rPr>
        <w:t>542</w:t>
      </w:r>
      <w:r>
        <w:t>(2), 619–629.</w:t>
      </w:r>
    </w:p>
    <w:p w14:paraId="093D5138" w14:textId="77777777" w:rsidR="00A643BC" w:rsidRDefault="00EE3EEC">
      <w:pPr>
        <w:pStyle w:val="Bibliography"/>
      </w:pPr>
      <w:bookmarkStart w:id="43" w:name="ref-golberger1996non"/>
      <w:bookmarkEnd w:id="42"/>
      <w:r>
        <w:t xml:space="preserve">Golberger, A. (1996). Non-linear dynamics for clinicians: Chaos theory, fractals, and complexity at the bedside. </w:t>
      </w:r>
      <w:r>
        <w:rPr>
          <w:i/>
          <w:iCs/>
        </w:rPr>
        <w:t>The Lancet</w:t>
      </w:r>
      <w:r>
        <w:t xml:space="preserve">, </w:t>
      </w:r>
      <w:r>
        <w:rPr>
          <w:i/>
          <w:iCs/>
        </w:rPr>
        <w:t>347</w:t>
      </w:r>
      <w:r>
        <w:t>(9011), 1312–1314.</w:t>
      </w:r>
    </w:p>
    <w:p w14:paraId="106187F8" w14:textId="77777777" w:rsidR="00A643BC" w:rsidRDefault="00EE3EEC">
      <w:pPr>
        <w:pStyle w:val="Bibliography"/>
      </w:pPr>
      <w:bookmarkStart w:id="44" w:name="ref-goldberger2000physiobank"/>
      <w:bookmarkEnd w:id="43"/>
      <w:r>
        <w:t xml:space="preserve">Goldberger, A. L., Amaral, L. A., Glass, L., Hausdorff, J. M., Ivanov, P. C., Mark, R. G., … Stanley, H. E. (2000). PhysioBank, PhysioToolkit, and PhysioNet: Components of a new research resource for complex physiologic signals. </w:t>
      </w:r>
      <w:r>
        <w:rPr>
          <w:i/>
          <w:iCs/>
        </w:rPr>
        <w:t>Circulation</w:t>
      </w:r>
      <w:r>
        <w:t xml:space="preserve">, </w:t>
      </w:r>
      <w:r>
        <w:rPr>
          <w:i/>
          <w:iCs/>
        </w:rPr>
        <w:t>101</w:t>
      </w:r>
      <w:r>
        <w:t>(23), e215–e220.</w:t>
      </w:r>
    </w:p>
    <w:p w14:paraId="08A9F888" w14:textId="77777777" w:rsidR="00A643BC" w:rsidRDefault="00EE3EEC">
      <w:pPr>
        <w:pStyle w:val="Bibliography"/>
      </w:pPr>
      <w:bookmarkStart w:id="45" w:name="ref-golino2020eganet"/>
      <w:bookmarkEnd w:id="44"/>
      <w:r>
        <w:t xml:space="preserve">Golino, H., Christensen, A., &amp; Moulder, R. (2020). EGAnet: Exploratory graph analysis: A framework for estimating the number of dimensions in multivariate data using network psychometrics. </w:t>
      </w:r>
      <w:r>
        <w:rPr>
          <w:i/>
          <w:iCs/>
        </w:rPr>
        <w:t>R Package Version 0.9</w:t>
      </w:r>
      <w:r>
        <w:t xml:space="preserve">, </w:t>
      </w:r>
      <w:r>
        <w:rPr>
          <w:i/>
          <w:iCs/>
        </w:rPr>
        <w:t>2</w:t>
      </w:r>
      <w:r>
        <w:t>.</w:t>
      </w:r>
    </w:p>
    <w:p w14:paraId="7BB03F29" w14:textId="77777777" w:rsidR="00A643BC" w:rsidRDefault="00EE3EEC">
      <w:pPr>
        <w:pStyle w:val="Bibliography"/>
      </w:pPr>
      <w:bookmarkStart w:id="46" w:name="ref-golino2020investigating"/>
      <w:bookmarkEnd w:id="45"/>
      <w:r>
        <w:t xml:space="preserve">Golino, Hudson, Shi, D., Christensen, A. P., Garrido, L. E., Nieto, M. D., Sadana, R., … Martinez-Molina, A. (2020). Investigating the performance of exploratory graph analysis </w:t>
      </w:r>
      <w:r>
        <w:lastRenderedPageBreak/>
        <w:t xml:space="preserve">and traditional techniques to identify the number of latent factors: A simulation and tutorial. </w:t>
      </w:r>
      <w:r>
        <w:rPr>
          <w:i/>
          <w:iCs/>
        </w:rPr>
        <w:t>Psychological Methods</w:t>
      </w:r>
      <w:r>
        <w:t xml:space="preserve">, </w:t>
      </w:r>
      <w:r>
        <w:rPr>
          <w:i/>
          <w:iCs/>
        </w:rPr>
        <w:t>25</w:t>
      </w:r>
      <w:r>
        <w:t>(3), 292.</w:t>
      </w:r>
    </w:p>
    <w:p w14:paraId="33740C38" w14:textId="77777777" w:rsidR="00A643BC" w:rsidRDefault="00EE3EEC">
      <w:pPr>
        <w:pStyle w:val="Bibliography"/>
      </w:pPr>
      <w:bookmarkStart w:id="47" w:name="ref-guzik2013obstructive"/>
      <w:bookmarkEnd w:id="46"/>
      <w:r>
        <w:t xml:space="preserve">Guzik, P., Piskorski, J., Awan, K., Krauze, T., Fitzpatrick, M., &amp; Baranchuk, A. (2013). Obstructive sleep apnea and heart rate asymmetry microstructure during sleep. </w:t>
      </w:r>
      <w:r>
        <w:rPr>
          <w:i/>
          <w:iCs/>
        </w:rPr>
        <w:t>Clinical Autonomic Research</w:t>
      </w:r>
      <w:r>
        <w:t xml:space="preserve">, </w:t>
      </w:r>
      <w:r>
        <w:rPr>
          <w:i/>
          <w:iCs/>
        </w:rPr>
        <w:t>23</w:t>
      </w:r>
      <w:r>
        <w:t>(2), 91–100.</w:t>
      </w:r>
    </w:p>
    <w:p w14:paraId="060591CB" w14:textId="77777777" w:rsidR="00A643BC" w:rsidRDefault="00EE3EEC">
      <w:pPr>
        <w:pStyle w:val="Bibliography"/>
      </w:pPr>
      <w:bookmarkStart w:id="48" w:name="ref-guzik2007correlations"/>
      <w:bookmarkEnd w:id="47"/>
      <w:r>
        <w:t xml:space="preserve">Guzik, P., Piskorski, J., Krauze, T., Schneider, R., Wesseling, K. H., Wykretowicz, A., &amp; Wysocki, H. (2007). Correlations between poincare plot and conventional heart rate variability parameters assessed during paced breathing. </w:t>
      </w:r>
      <w:r>
        <w:rPr>
          <w:i/>
          <w:iCs/>
        </w:rPr>
        <w:t>The Journal of Physiological Sciences</w:t>
      </w:r>
      <w:r>
        <w:t>, 0702020009–0702020009.</w:t>
      </w:r>
    </w:p>
    <w:p w14:paraId="1EB6DD3C" w14:textId="77777777" w:rsidR="00A643BC" w:rsidRDefault="00EE3EEC">
      <w:pPr>
        <w:pStyle w:val="Bibliography"/>
      </w:pPr>
      <w:bookmarkStart w:id="49" w:name="ref-guzik2006heart"/>
      <w:bookmarkEnd w:id="48"/>
      <w:r>
        <w:t xml:space="preserve">Guzik, P., Piskorski, J., Krauze, T., Wykretowicz, A., &amp; Wysocki, H. (2006). </w:t>
      </w:r>
      <w:r>
        <w:rPr>
          <w:i/>
          <w:iCs/>
        </w:rPr>
        <w:t>Heart rate asymmetry by poincaré plots of RR intervals</w:t>
      </w:r>
      <w:r>
        <w:t>.</w:t>
      </w:r>
    </w:p>
    <w:p w14:paraId="6851FB05" w14:textId="77777777" w:rsidR="00A643BC" w:rsidRDefault="00EE3EEC">
      <w:pPr>
        <w:pStyle w:val="Bibliography"/>
      </w:pPr>
      <w:bookmarkStart w:id="50" w:name="ref-hayano2019pitfalls"/>
      <w:bookmarkEnd w:id="49"/>
      <w:r>
        <w:t xml:space="preserve">Hayano, J., &amp; Yuda, E. (2019). Pitfalls of assessment of autonomic function by heart rate variability. </w:t>
      </w:r>
      <w:r>
        <w:rPr>
          <w:i/>
          <w:iCs/>
        </w:rPr>
        <w:t>Journal of Physiological Anthropology</w:t>
      </w:r>
      <w:r>
        <w:t xml:space="preserve">, </w:t>
      </w:r>
      <w:r>
        <w:rPr>
          <w:i/>
          <w:iCs/>
        </w:rPr>
        <w:t>38</w:t>
      </w:r>
      <w:r>
        <w:t>(1), 1–8.</w:t>
      </w:r>
    </w:p>
    <w:p w14:paraId="2C17DFCF" w14:textId="77777777" w:rsidR="00A643BC" w:rsidRDefault="00EE3EEC">
      <w:pPr>
        <w:pStyle w:val="Bibliography"/>
      </w:pPr>
      <w:bookmarkStart w:id="51" w:name="ref-hennig2015package"/>
      <w:bookmarkEnd w:id="50"/>
      <w:r>
        <w:t xml:space="preserve">Hennig, C., &amp; Imports, M. (2015). Package ‘fpc.’ </w:t>
      </w:r>
      <w:r>
        <w:rPr>
          <w:i/>
          <w:iCs/>
        </w:rPr>
        <w:t>Flexible Procedures for Clustering</w:t>
      </w:r>
      <w:r>
        <w:t>.</w:t>
      </w:r>
    </w:p>
    <w:p w14:paraId="2AF1DEBE" w14:textId="77777777" w:rsidR="00A643BC" w:rsidRDefault="00EE3EEC">
      <w:pPr>
        <w:pStyle w:val="Bibliography"/>
      </w:pPr>
      <w:bookmarkStart w:id="52" w:name="ref-howell2018high"/>
      <w:bookmarkEnd w:id="51"/>
      <w:r>
        <w:t xml:space="preserve">Howell, L., &amp; Porr, B. (2018). </w:t>
      </w:r>
      <w:r>
        <w:rPr>
          <w:i/>
          <w:iCs/>
        </w:rPr>
        <w:t>High precision ecg database with annotated r peaks, recorded and filmed under realistic conditions</w:t>
      </w:r>
      <w:r>
        <w:t>.</w:t>
      </w:r>
    </w:p>
    <w:p w14:paraId="1BFAF0FF" w14:textId="77777777" w:rsidR="00A643BC" w:rsidRDefault="00EE3EEC">
      <w:pPr>
        <w:pStyle w:val="Bibliography"/>
      </w:pPr>
      <w:bookmarkStart w:id="53" w:name="ref-iyengar1996age"/>
      <w:bookmarkEnd w:id="52"/>
      <w:r>
        <w:t xml:space="preserve">Iyengar, N., Peng, C., Morin, R., Goldberger, A. L., &amp; Lipsitz, L. A. (1996). Age-related alterations in the fractal scaling of cardiac interbeat interval dynamics. </w:t>
      </w:r>
      <w:r>
        <w:rPr>
          <w:i/>
          <w:iCs/>
        </w:rPr>
        <w:t>American Journal of Physiology-Regulatory, Integrative and Comparative Physiology</w:t>
      </w:r>
      <w:r>
        <w:t xml:space="preserve">, </w:t>
      </w:r>
      <w:r>
        <w:rPr>
          <w:i/>
          <w:iCs/>
        </w:rPr>
        <w:t>271</w:t>
      </w:r>
      <w:r>
        <w:t>(4), R1078–R1084.</w:t>
      </w:r>
    </w:p>
    <w:p w14:paraId="04FC358A" w14:textId="77777777" w:rsidR="00A643BC" w:rsidRDefault="00EE3EEC">
      <w:pPr>
        <w:pStyle w:val="Bibliography"/>
      </w:pPr>
      <w:bookmarkStart w:id="54" w:name="ref-karmakar2012investigating"/>
      <w:bookmarkEnd w:id="53"/>
      <w:r>
        <w:lastRenderedPageBreak/>
        <w:t xml:space="preserve">Karmakar, C., Khandoker, A., &amp; Palaniswami, M. (2012). Investigating the changes in heart rate asymmetry (HRA) with perturbation of parasympathetic nervous system. </w:t>
      </w:r>
      <w:r>
        <w:rPr>
          <w:i/>
          <w:iCs/>
        </w:rPr>
        <w:t>Australasian Physical &amp; Engineering Sciences in Medicine</w:t>
      </w:r>
      <w:r>
        <w:t xml:space="preserve">, </w:t>
      </w:r>
      <w:r>
        <w:rPr>
          <w:i/>
          <w:iCs/>
        </w:rPr>
        <w:t>35</w:t>
      </w:r>
      <w:r>
        <w:t>(4), 465–474.</w:t>
      </w:r>
    </w:p>
    <w:p w14:paraId="5A9EACDF" w14:textId="77777777" w:rsidR="00A643BC" w:rsidRDefault="00EE3EEC">
      <w:pPr>
        <w:pStyle w:val="Bibliography"/>
      </w:pPr>
      <w:bookmarkStart w:id="55" w:name="ref-kim2009pnnx"/>
      <w:bookmarkEnd w:id="54"/>
      <w:r>
        <w:t xml:space="preserve">Kim, J.-H., Yi, S. H., Ahn, Y. M., Lee, K. Y., Yang, S. A., &amp; Kim, Y. S. (2009). The pNNx heart rate variability statistics: An application to neuroautonomic dysfunction of clozapine-treated subjects. </w:t>
      </w:r>
      <w:r>
        <w:rPr>
          <w:i/>
          <w:iCs/>
        </w:rPr>
        <w:t>Psychiatry Investigation</w:t>
      </w:r>
      <w:r>
        <w:t xml:space="preserve">, </w:t>
      </w:r>
      <w:r>
        <w:rPr>
          <w:i/>
          <w:iCs/>
        </w:rPr>
        <w:t>6</w:t>
      </w:r>
      <w:r>
        <w:t>(4), 294.</w:t>
      </w:r>
    </w:p>
    <w:p w14:paraId="145ADAA1" w14:textId="77777777" w:rsidR="00A643BC" w:rsidRDefault="00EE3EEC">
      <w:pPr>
        <w:pStyle w:val="Bibliography"/>
      </w:pPr>
      <w:bookmarkStart w:id="56" w:name="ref-kleiger2005heart"/>
      <w:bookmarkEnd w:id="55"/>
      <w:r>
        <w:t xml:space="preserve">Kleiger, R. E., Stein, P. K., &amp; Bigger Jr, J. T. (2005). Heart rate variability: Measurement and clinical utility. </w:t>
      </w:r>
      <w:r>
        <w:rPr>
          <w:i/>
          <w:iCs/>
        </w:rPr>
        <w:t>Annals of Noninvasive Electrocardiology</w:t>
      </w:r>
      <w:r>
        <w:t xml:space="preserve">, </w:t>
      </w:r>
      <w:r>
        <w:rPr>
          <w:i/>
          <w:iCs/>
        </w:rPr>
        <w:t>10</w:t>
      </w:r>
      <w:r>
        <w:t>(1), 88–101.</w:t>
      </w:r>
    </w:p>
    <w:p w14:paraId="7C821060" w14:textId="77777777" w:rsidR="00A643BC" w:rsidRDefault="00EE3EEC">
      <w:pPr>
        <w:pStyle w:val="Bibliography"/>
      </w:pPr>
      <w:bookmarkStart w:id="57" w:name="ref-kudat2006heart"/>
      <w:bookmarkEnd w:id="56"/>
      <w:r>
        <w:t xml:space="preserve">Kudat, H., Akkaya, V., Sozen, A., Salman, S., Demirel, S., Ozcan, M., … Guven, O. (2006). Heart rate variability in diabetes patients. </w:t>
      </w:r>
      <w:r>
        <w:rPr>
          <w:i/>
          <w:iCs/>
        </w:rPr>
        <w:t>Journal of International Medical Research</w:t>
      </w:r>
      <w:r>
        <w:t xml:space="preserve">, </w:t>
      </w:r>
      <w:r>
        <w:rPr>
          <w:i/>
          <w:iCs/>
        </w:rPr>
        <w:t>34</w:t>
      </w:r>
      <w:r>
        <w:t>(3), 291–296.</w:t>
      </w:r>
    </w:p>
    <w:p w14:paraId="24BB346E" w14:textId="77777777" w:rsidR="00A643BC" w:rsidRDefault="00EE3EEC">
      <w:pPr>
        <w:pStyle w:val="Bibliography"/>
      </w:pPr>
      <w:bookmarkStart w:id="58" w:name="ref-kuncheva2014combining"/>
      <w:bookmarkEnd w:id="57"/>
      <w:r>
        <w:t xml:space="preserve">Kuncheva, L. I. (2014). </w:t>
      </w:r>
      <w:r>
        <w:rPr>
          <w:i/>
          <w:iCs/>
        </w:rPr>
        <w:t>Combining pattern classifiers: Methods and algorithms</w:t>
      </w:r>
      <w:r>
        <w:t>. John Wiley &amp; Sons.</w:t>
      </w:r>
    </w:p>
    <w:p w14:paraId="3CD715AF" w14:textId="77777777" w:rsidR="00A643BC" w:rsidRDefault="00EE3EEC">
      <w:pPr>
        <w:pStyle w:val="Bibliography"/>
      </w:pPr>
      <w:bookmarkStart w:id="59" w:name="ref-laitio2007role"/>
      <w:bookmarkEnd w:id="58"/>
      <w:r>
        <w:t xml:space="preserve">Laitio, T., Jalonen, J., Kuusela, T., &amp; Scheinin, H. (2007). The role of heart rate variability in risk stratification for adverse postoperative cardiac events. </w:t>
      </w:r>
      <w:r>
        <w:rPr>
          <w:i/>
          <w:iCs/>
        </w:rPr>
        <w:t>Anesthesia &amp; Analgesia</w:t>
      </w:r>
      <w:r>
        <w:t xml:space="preserve">, </w:t>
      </w:r>
      <w:r>
        <w:rPr>
          <w:i/>
          <w:iCs/>
        </w:rPr>
        <w:t>105</w:t>
      </w:r>
      <w:r>
        <w:t>(6), 1548–1560.</w:t>
      </w:r>
    </w:p>
    <w:p w14:paraId="2267BD7B" w14:textId="77777777" w:rsidR="00A643BC" w:rsidRDefault="00EE3EEC">
      <w:pPr>
        <w:pStyle w:val="Bibliography"/>
      </w:pPr>
      <w:bookmarkStart w:id="60" w:name="ref-lau2021brain"/>
      <w:bookmarkEnd w:id="59"/>
      <w:r>
        <w:t xml:space="preserve">Lau, Z. J., Pham, T., Annabel, S., &amp; Makowski, D. (2021). </w:t>
      </w:r>
      <w:r>
        <w:rPr>
          <w:i/>
          <w:iCs/>
        </w:rPr>
        <w:t>Brain entropy, fractal dimensions and predictability: A review of complexity measures for EEG in healthy and neuropsychiatric populations</w:t>
      </w:r>
      <w:r>
        <w:t>.</w:t>
      </w:r>
    </w:p>
    <w:p w14:paraId="00DCE889" w14:textId="77777777" w:rsidR="00A643BC" w:rsidRDefault="00EE3EEC">
      <w:pPr>
        <w:pStyle w:val="Bibliography"/>
      </w:pPr>
      <w:bookmarkStart w:id="61" w:name="ref-leite2015correlation"/>
      <w:bookmarkEnd w:id="60"/>
      <w:r>
        <w:lastRenderedPageBreak/>
        <w:t xml:space="preserve">Leite, M. R., Ramos, E. M. C., Kalva-Filho, C. A., Rodrigues, F. M. M., Freire, A. P. C., Tacao, G. Y., … Ramos, D. (2015). Correlation between heart rate variability indexes and aerobic physiological variables in patients with COPD. </w:t>
      </w:r>
      <w:r>
        <w:rPr>
          <w:i/>
          <w:iCs/>
        </w:rPr>
        <w:t>Respirology</w:t>
      </w:r>
      <w:r>
        <w:t xml:space="preserve">, </w:t>
      </w:r>
      <w:r>
        <w:rPr>
          <w:i/>
          <w:iCs/>
        </w:rPr>
        <w:t>20</w:t>
      </w:r>
      <w:r>
        <w:t>(2), 273–278.</w:t>
      </w:r>
    </w:p>
    <w:p w14:paraId="35D182DF" w14:textId="77777777" w:rsidR="00A643BC" w:rsidRDefault="00EE3EEC">
      <w:pPr>
        <w:pStyle w:val="Bibliography"/>
      </w:pPr>
      <w:bookmarkStart w:id="62" w:name="ref-lensen2020heart"/>
      <w:bookmarkEnd w:id="61"/>
      <w:r>
        <w:t xml:space="preserve">Lensen, I. S., Monfredi, O. J., Andris, R. T., Lake, D. E., &amp; Moorman, J. R. (2020). Heart rate fragmentation gives novel insights into non-autonomic mechanisms governing beat-to-beat control of the heart’s rhythm. </w:t>
      </w:r>
      <w:r>
        <w:rPr>
          <w:i/>
          <w:iCs/>
        </w:rPr>
        <w:t>JRSM Cardiovascular Disease</w:t>
      </w:r>
      <w:r>
        <w:t xml:space="preserve">, </w:t>
      </w:r>
      <w:r>
        <w:rPr>
          <w:i/>
          <w:iCs/>
        </w:rPr>
        <w:t>9</w:t>
      </w:r>
      <w:r>
        <w:t>, 2048004020948732.</w:t>
      </w:r>
    </w:p>
    <w:p w14:paraId="41967A35" w14:textId="77777777" w:rsidR="00A643BC" w:rsidRDefault="00EE3EEC">
      <w:pPr>
        <w:pStyle w:val="Bibliography"/>
      </w:pPr>
      <w:bookmarkStart w:id="63" w:name="ref-leys2013detecting"/>
      <w:bookmarkEnd w:id="62"/>
      <w:r>
        <w:t xml:space="preserve">Leys, C., Ley, C., Klein, O., Bernard, P., &amp; Licata, L. (2013). Detecting outliers: Do not use standard deviation around the mean, use absolute deviation around the median. </w:t>
      </w:r>
      <w:r>
        <w:rPr>
          <w:i/>
          <w:iCs/>
        </w:rPr>
        <w:t>Journal of Experimental Social Psychology</w:t>
      </w:r>
      <w:r>
        <w:t xml:space="preserve">, </w:t>
      </w:r>
      <w:r>
        <w:rPr>
          <w:i/>
          <w:iCs/>
        </w:rPr>
        <w:t>49</w:t>
      </w:r>
      <w:r>
        <w:t>(4), 764–766.</w:t>
      </w:r>
    </w:p>
    <w:p w14:paraId="44DB1659" w14:textId="77777777" w:rsidR="00A643BC" w:rsidRDefault="00EE3EEC">
      <w:pPr>
        <w:pStyle w:val="Bibliography"/>
      </w:pPr>
      <w:bookmarkStart w:id="64" w:name="ref-ludecke2019insight"/>
      <w:bookmarkEnd w:id="63"/>
      <w:r>
        <w:t xml:space="preserve">Ludecke, D., Waggoner, P. D., &amp; Makowski, D. (2019). Insight: A unified interface to access information from model objects in r. </w:t>
      </w:r>
      <w:r>
        <w:rPr>
          <w:i/>
          <w:iCs/>
        </w:rPr>
        <w:t>Journal of Open Source Software</w:t>
      </w:r>
      <w:r>
        <w:t xml:space="preserve">, </w:t>
      </w:r>
      <w:r>
        <w:rPr>
          <w:i/>
          <w:iCs/>
        </w:rPr>
        <w:t>4</w:t>
      </w:r>
      <w:r>
        <w:t>(38), 1412.</w:t>
      </w:r>
    </w:p>
    <w:p w14:paraId="23F53F08" w14:textId="77777777" w:rsidR="00A643BC" w:rsidRDefault="00EE3EEC">
      <w:pPr>
        <w:pStyle w:val="Bibliography"/>
      </w:pPr>
      <w:bookmarkStart w:id="65" w:name="ref-ludecke2020extracting"/>
      <w:bookmarkEnd w:id="64"/>
      <w:r>
        <w:t xml:space="preserve">Lüdecke, D., Ben-Shachar, M. S., Patil, I., &amp; Makowski, D. (2020). Extracting, computing and exploring the parameters of statistical models using r. </w:t>
      </w:r>
      <w:r>
        <w:rPr>
          <w:i/>
          <w:iCs/>
        </w:rPr>
        <w:t>Journal of Open Source Software</w:t>
      </w:r>
      <w:r>
        <w:t xml:space="preserve">, </w:t>
      </w:r>
      <w:r>
        <w:rPr>
          <w:i/>
          <w:iCs/>
        </w:rPr>
        <w:t>5</w:t>
      </w:r>
      <w:r>
        <w:t>(53), 2445.</w:t>
      </w:r>
    </w:p>
    <w:p w14:paraId="127FE290" w14:textId="77777777" w:rsidR="00A643BC" w:rsidRDefault="00EE3EEC">
      <w:pPr>
        <w:pStyle w:val="Bibliography"/>
      </w:pPr>
      <w:bookmarkStart w:id="66" w:name="ref-ludecke2021performance"/>
      <w:bookmarkEnd w:id="65"/>
      <w:r>
        <w:t xml:space="preserve">Lüdecke, D., Ben-Shachar, M. S., Patil, I., Waggoner, P., &amp; Makowski, D. (2021). Performance: An r package for assessment, comparison and testing of statistical models. </w:t>
      </w:r>
      <w:r>
        <w:rPr>
          <w:i/>
          <w:iCs/>
        </w:rPr>
        <w:t>Journal of Open Source Software</w:t>
      </w:r>
      <w:r>
        <w:t xml:space="preserve">, </w:t>
      </w:r>
      <w:r>
        <w:rPr>
          <w:i/>
          <w:iCs/>
        </w:rPr>
        <w:t>6</w:t>
      </w:r>
      <w:r>
        <w:t>(60).</w:t>
      </w:r>
    </w:p>
    <w:p w14:paraId="4F235AD2" w14:textId="77777777" w:rsidR="00A643BC" w:rsidRDefault="00EE3EEC">
      <w:pPr>
        <w:pStyle w:val="Bibliography"/>
      </w:pPr>
      <w:bookmarkStart w:id="67" w:name="ref-ludecke2021see"/>
      <w:bookmarkEnd w:id="66"/>
      <w:r>
        <w:t xml:space="preserve">Lüdecke, D., Patil, I., Ben-Shachar, M. S., Wiernik, B. M., Waggoner, P., &amp; Makowski, D. (2021). See: An r package for visualizing statistical models. </w:t>
      </w:r>
      <w:r>
        <w:rPr>
          <w:i/>
          <w:iCs/>
        </w:rPr>
        <w:t>Journal of Open Source Software</w:t>
      </w:r>
      <w:r>
        <w:t xml:space="preserve">, </w:t>
      </w:r>
      <w:r>
        <w:rPr>
          <w:i/>
          <w:iCs/>
        </w:rPr>
        <w:t>6</w:t>
      </w:r>
      <w:r>
        <w:t>(64), 3393.</w:t>
      </w:r>
    </w:p>
    <w:p w14:paraId="1A600016" w14:textId="77777777" w:rsidR="00A643BC" w:rsidRDefault="00EE3EEC">
      <w:pPr>
        <w:pStyle w:val="Bibliography"/>
      </w:pPr>
      <w:bookmarkStart w:id="68" w:name="ref-makowski2019bayestestr"/>
      <w:bookmarkEnd w:id="67"/>
      <w:r>
        <w:lastRenderedPageBreak/>
        <w:t xml:space="preserve">Makowski, D., Ben-Shachar, M. S., &amp; Ludecke, D. (2019). bayestestR: Describing effects and their uncertainty, existence and significance within the bayesian framework. </w:t>
      </w:r>
      <w:r>
        <w:rPr>
          <w:i/>
          <w:iCs/>
        </w:rPr>
        <w:t>Journal of Open Source Software</w:t>
      </w:r>
      <w:r>
        <w:t xml:space="preserve">, </w:t>
      </w:r>
      <w:r>
        <w:rPr>
          <w:i/>
          <w:iCs/>
        </w:rPr>
        <w:t>4</w:t>
      </w:r>
      <w:r>
        <w:t>(40), 1541.</w:t>
      </w:r>
    </w:p>
    <w:p w14:paraId="6FEFFEA4" w14:textId="77777777" w:rsidR="00A643BC" w:rsidRDefault="00EE3EEC">
      <w:pPr>
        <w:pStyle w:val="Bibliography"/>
      </w:pPr>
      <w:bookmarkStart w:id="69" w:name="ref-makowski2020methods"/>
      <w:bookmarkEnd w:id="68"/>
      <w:r>
        <w:t xml:space="preserve">Makowski, D., Ben-Shachar, M. S., Patil, I., &amp; Lüdecke, D. (2020). Methods and algorithms for correlation analysis in r. </w:t>
      </w:r>
      <w:r>
        <w:rPr>
          <w:i/>
          <w:iCs/>
        </w:rPr>
        <w:t>Journal of Open Source Software</w:t>
      </w:r>
      <w:r>
        <w:t xml:space="preserve">, </w:t>
      </w:r>
      <w:r>
        <w:rPr>
          <w:i/>
          <w:iCs/>
        </w:rPr>
        <w:t>5</w:t>
      </w:r>
      <w:r>
        <w:t>(51), 2306.</w:t>
      </w:r>
    </w:p>
    <w:p w14:paraId="6508D1B0" w14:textId="77777777" w:rsidR="00A643BC" w:rsidRDefault="00EE3EEC">
      <w:pPr>
        <w:pStyle w:val="Bibliography"/>
      </w:pPr>
      <w:bookmarkStart w:id="70" w:name="ref-makowski2021neurokit2"/>
      <w:bookmarkEnd w:id="69"/>
      <w:r>
        <w:t xml:space="preserve">Makowski, D., Pham, T., Lau, Z. J., Brammer, J. C., Lespinasse, F., Pham, H., … Chen, S. A. (2021). NeuroKit2: A python toolbox for neurophysiological signal processing. </w:t>
      </w:r>
      <w:r>
        <w:rPr>
          <w:i/>
          <w:iCs/>
        </w:rPr>
        <w:t>Behavior Research Methods</w:t>
      </w:r>
      <w:r>
        <w:t>, 1–8.</w:t>
      </w:r>
    </w:p>
    <w:p w14:paraId="1E612D5F" w14:textId="77777777" w:rsidR="00A643BC" w:rsidRDefault="00EE3EEC">
      <w:pPr>
        <w:pStyle w:val="Bibliography"/>
      </w:pPr>
      <w:bookmarkStart w:id="71" w:name="ref-malik1996heart"/>
      <w:bookmarkEnd w:id="70"/>
      <w:r>
        <w:t xml:space="preserve">Malik, M. (1996). Heart rate variability: Standards of measurement, physiological interpretation, and clinical use: Task force of the european society of cardiology and the north american society for pacing and electrophysiology. </w:t>
      </w:r>
      <w:r>
        <w:rPr>
          <w:i/>
          <w:iCs/>
        </w:rPr>
        <w:t>Annals of Noninvasive Electrocardiology</w:t>
      </w:r>
      <w:r>
        <w:t xml:space="preserve">, </w:t>
      </w:r>
      <w:r>
        <w:rPr>
          <w:i/>
          <w:iCs/>
        </w:rPr>
        <w:t>1</w:t>
      </w:r>
      <w:r>
        <w:t>(2), 151–181.</w:t>
      </w:r>
    </w:p>
    <w:p w14:paraId="11166696" w14:textId="77777777" w:rsidR="00A643BC" w:rsidRDefault="00EE3EEC">
      <w:pPr>
        <w:pStyle w:val="Bibliography"/>
      </w:pPr>
      <w:bookmarkStart w:id="72" w:name="ref-mela2002impact"/>
      <w:bookmarkEnd w:id="71"/>
      <w:r>
        <w:t xml:space="preserve">Mela, C. F., &amp; Kopalle, P. K. (2002). The impact of collinearity on regression analysis: The asymmetric effect of negative and positive correlations. </w:t>
      </w:r>
      <w:r>
        <w:rPr>
          <w:i/>
          <w:iCs/>
        </w:rPr>
        <w:t>Applied Economics</w:t>
      </w:r>
      <w:r>
        <w:t xml:space="preserve">, </w:t>
      </w:r>
      <w:r>
        <w:rPr>
          <w:i/>
          <w:iCs/>
        </w:rPr>
        <w:t>34</w:t>
      </w:r>
      <w:r>
        <w:t>(6), 667–677.</w:t>
      </w:r>
    </w:p>
    <w:p w14:paraId="236A5080" w14:textId="77777777" w:rsidR="00A643BC" w:rsidRDefault="00EE3EEC">
      <w:pPr>
        <w:pStyle w:val="Bibliography"/>
      </w:pPr>
      <w:bookmarkStart w:id="73" w:name="ref-monti2003consensus"/>
      <w:bookmarkEnd w:id="72"/>
      <w:r>
        <w:t xml:space="preserve">Monti, S., Tamayo, P., Mesirov, J., &amp; Golub, T. (2003). Consensus clustering: A resampling-based method for class discovery and visualization of gene expression microarray data. </w:t>
      </w:r>
      <w:r>
        <w:rPr>
          <w:i/>
          <w:iCs/>
        </w:rPr>
        <w:t>Machine Learning</w:t>
      </w:r>
      <w:r>
        <w:t xml:space="preserve">, </w:t>
      </w:r>
      <w:r>
        <w:rPr>
          <w:i/>
          <w:iCs/>
        </w:rPr>
        <w:t>52</w:t>
      </w:r>
      <w:r>
        <w:t>(1), 91–118.</w:t>
      </w:r>
    </w:p>
    <w:p w14:paraId="409F0755" w14:textId="77777777" w:rsidR="00A643BC" w:rsidRDefault="00EE3EEC">
      <w:pPr>
        <w:pStyle w:val="Bibliography"/>
      </w:pPr>
      <w:bookmarkStart w:id="74" w:name="ref-moody2001impact"/>
      <w:bookmarkEnd w:id="73"/>
      <w:r>
        <w:t xml:space="preserve">Moody, G. B., &amp; Mark, R. G. (2001). The impact of the MIT-BIH arrhythmia database. </w:t>
      </w:r>
      <w:r>
        <w:rPr>
          <w:i/>
          <w:iCs/>
        </w:rPr>
        <w:t>IEEE Engineering in Medicine and Biology Magazine</w:t>
      </w:r>
      <w:r>
        <w:t xml:space="preserve">, </w:t>
      </w:r>
      <w:r>
        <w:rPr>
          <w:i/>
          <w:iCs/>
        </w:rPr>
        <w:t>20</w:t>
      </w:r>
      <w:r>
        <w:t>(3), 45–50.</w:t>
      </w:r>
    </w:p>
    <w:p w14:paraId="2FE910A3" w14:textId="77777777" w:rsidR="00A643BC" w:rsidRDefault="00EE3EEC">
      <w:pPr>
        <w:pStyle w:val="Bibliography"/>
      </w:pPr>
      <w:bookmarkStart w:id="75" w:name="ref-nguyen2019improving"/>
      <w:bookmarkEnd w:id="74"/>
      <w:r>
        <w:lastRenderedPageBreak/>
        <w:t xml:space="preserve">Nguyen Phuc Thu, T., Hernandez, A. I., Costet, N., Patural, H., Pichot, V., Carrault, G., &amp; Beuchee, A. (2019). Improving methodology in heart rate variability analysis for the premature infants: Impact of the time length. </w:t>
      </w:r>
      <w:r>
        <w:rPr>
          <w:i/>
          <w:iCs/>
        </w:rPr>
        <w:t>PloS One</w:t>
      </w:r>
      <w:r>
        <w:t xml:space="preserve">, </w:t>
      </w:r>
      <w:r>
        <w:rPr>
          <w:i/>
          <w:iCs/>
        </w:rPr>
        <w:t>14</w:t>
      </w:r>
      <w:r>
        <w:t>(8), e0220692.</w:t>
      </w:r>
    </w:p>
    <w:p w14:paraId="1B2FFF01" w14:textId="77777777" w:rsidR="00A643BC" w:rsidRDefault="00EE3EEC">
      <w:pPr>
        <w:pStyle w:val="Bibliography"/>
      </w:pPr>
      <w:bookmarkStart w:id="76" w:name="ref-naes2001understanding"/>
      <w:bookmarkEnd w:id="75"/>
      <w:r>
        <w:t xml:space="preserve">Næs, T., &amp; Mevik, B.-H. (2001). Understanding the collinearity problem in regression and discriminant analysis. </w:t>
      </w:r>
      <w:r>
        <w:rPr>
          <w:i/>
          <w:iCs/>
        </w:rPr>
        <w:t>Journal of Chemometrics: A Journal of the Chemometrics Society</w:t>
      </w:r>
      <w:r>
        <w:t xml:space="preserve">, </w:t>
      </w:r>
      <w:r>
        <w:rPr>
          <w:i/>
          <w:iCs/>
        </w:rPr>
        <w:t>15</w:t>
      </w:r>
      <w:r>
        <w:t>(4), 413–426.</w:t>
      </w:r>
    </w:p>
    <w:p w14:paraId="1B568F46" w14:textId="77777777" w:rsidR="00A643BC" w:rsidRDefault="00EE3EEC">
      <w:pPr>
        <w:pStyle w:val="Bibliography"/>
      </w:pPr>
      <w:bookmarkStart w:id="77" w:name="ref-otzenberger1998dynamic"/>
      <w:bookmarkEnd w:id="76"/>
      <w:r>
        <w:t xml:space="preserve">Otzenberger, H., Gronfier, C., Simon, C., Charloux, A., Ehrhart, J., Piquard, F., &amp; Brandenberger, G. (1998). Dynamic heart rate variability: A tool for exploring sympathovagal balance continuously during sleep in men. </w:t>
      </w:r>
      <w:r>
        <w:rPr>
          <w:i/>
          <w:iCs/>
        </w:rPr>
        <w:t>American Journal of Physiology-Heart and Circulatory Physiology</w:t>
      </w:r>
      <w:r>
        <w:t xml:space="preserve">, </w:t>
      </w:r>
      <w:r>
        <w:rPr>
          <w:i/>
          <w:iCs/>
        </w:rPr>
        <w:t>275</w:t>
      </w:r>
      <w:r>
        <w:t>(3), H946–H950.</w:t>
      </w:r>
    </w:p>
    <w:p w14:paraId="62C335F6" w14:textId="77777777" w:rsidR="00A643BC" w:rsidRDefault="00EE3EEC">
      <w:pPr>
        <w:pStyle w:val="Bibliography"/>
      </w:pPr>
      <w:bookmarkStart w:id="78" w:name="ref-peng2015extraction"/>
      <w:bookmarkEnd w:id="77"/>
      <w:r>
        <w:t xml:space="preserve">Peng, R.-C., Zhou, X.-L., Lin, W.-H., &amp; Zhang, Y.-T. (2015). Extraction of heart rate variability from smartphone photoplethysmograms. </w:t>
      </w:r>
      <w:r>
        <w:rPr>
          <w:i/>
          <w:iCs/>
        </w:rPr>
        <w:t>Computational and Mathematical Methods in Medicine</w:t>
      </w:r>
      <w:r>
        <w:t xml:space="preserve">, </w:t>
      </w:r>
      <w:r>
        <w:rPr>
          <w:i/>
          <w:iCs/>
        </w:rPr>
        <w:t>2015</w:t>
      </w:r>
      <w:r>
        <w:t>.</w:t>
      </w:r>
    </w:p>
    <w:p w14:paraId="75FA0DC8" w14:textId="77777777" w:rsidR="00A643BC" w:rsidRDefault="00EE3EEC">
      <w:pPr>
        <w:pStyle w:val="Bibliography"/>
      </w:pPr>
      <w:bookmarkStart w:id="79" w:name="ref-pham2021heart"/>
      <w:bookmarkEnd w:id="78"/>
      <w:r>
        <w:t xml:space="preserve">Pham, T., Lau, Z. J., Chen, S., &amp; Makowski, D. (2021). Heart rate variability in psychology: A review of HRV indices and an analysis tutorial. </w:t>
      </w:r>
      <w:r>
        <w:rPr>
          <w:i/>
          <w:iCs/>
        </w:rPr>
        <w:t>Sensors</w:t>
      </w:r>
      <w:r>
        <w:t xml:space="preserve">, </w:t>
      </w:r>
      <w:r>
        <w:rPr>
          <w:i/>
          <w:iCs/>
        </w:rPr>
        <w:t>21</w:t>
      </w:r>
      <w:r>
        <w:t>(12), 3998.</w:t>
      </w:r>
    </w:p>
    <w:p w14:paraId="14EFB5AF" w14:textId="77777777" w:rsidR="00A643BC" w:rsidRDefault="00EE3EEC">
      <w:pPr>
        <w:pStyle w:val="Bibliography"/>
      </w:pPr>
      <w:bookmarkStart w:id="80" w:name="ref-piskorski2011asymmetric"/>
      <w:bookmarkEnd w:id="79"/>
      <w:r>
        <w:t xml:space="preserve">Piskorski, J., &amp; Guzik, P. (2011). Asymmetric properties of long-term and total heart rate variability. </w:t>
      </w:r>
      <w:r>
        <w:rPr>
          <w:i/>
          <w:iCs/>
        </w:rPr>
        <w:t>Medical &amp; Biological Engineering &amp; Computing</w:t>
      </w:r>
      <w:r>
        <w:t xml:space="preserve">, </w:t>
      </w:r>
      <w:r>
        <w:rPr>
          <w:i/>
          <w:iCs/>
        </w:rPr>
        <w:t>49</w:t>
      </w:r>
      <w:r>
        <w:t>(11), 1289–1297.</w:t>
      </w:r>
    </w:p>
    <w:p w14:paraId="4B19B026" w14:textId="77777777" w:rsidR="00A643BC" w:rsidRDefault="00EE3EEC">
      <w:pPr>
        <w:pStyle w:val="Bibliography"/>
      </w:pPr>
      <w:bookmarkStart w:id="81" w:name="ref-R-base"/>
      <w:bookmarkEnd w:id="80"/>
      <w:r>
        <w:t xml:space="preserve">R Core Team. (2019). </w:t>
      </w:r>
      <w:r>
        <w:rPr>
          <w:i/>
          <w:iCs/>
        </w:rPr>
        <w:t>R: A language and environment for statistical computing</w:t>
      </w:r>
      <w:r>
        <w:t xml:space="preserve">. Retrieved from </w:t>
      </w:r>
      <w:hyperlink r:id="rId18">
        <w:r>
          <w:rPr>
            <w:rStyle w:val="Hyperlink"/>
          </w:rPr>
          <w:t>https://www.R-project.org/</w:t>
        </w:r>
      </w:hyperlink>
    </w:p>
    <w:p w14:paraId="338776C6" w14:textId="77777777" w:rsidR="00A643BC" w:rsidRDefault="00EE3EEC">
      <w:pPr>
        <w:pStyle w:val="Bibliography"/>
      </w:pPr>
      <w:bookmarkStart w:id="82" w:name="ref-rohila2020asymmetric"/>
      <w:bookmarkEnd w:id="81"/>
      <w:r>
        <w:t xml:space="preserve">Rohila, A., &amp; Sharma, A. (2020a). Asymmetric spread of heart rate variability. </w:t>
      </w:r>
      <w:r>
        <w:rPr>
          <w:i/>
          <w:iCs/>
        </w:rPr>
        <w:t>Biomedical Signal Processing and Control</w:t>
      </w:r>
      <w:r>
        <w:t xml:space="preserve">, </w:t>
      </w:r>
      <w:r>
        <w:rPr>
          <w:i/>
          <w:iCs/>
        </w:rPr>
        <w:t>60</w:t>
      </w:r>
      <w:r>
        <w:t>, 101985.</w:t>
      </w:r>
    </w:p>
    <w:p w14:paraId="6EE46304" w14:textId="77777777" w:rsidR="00A643BC" w:rsidRDefault="00EE3EEC">
      <w:pPr>
        <w:pStyle w:val="Bibliography"/>
      </w:pPr>
      <w:bookmarkStart w:id="83" w:name="ref-rohila2020correlation"/>
      <w:bookmarkEnd w:id="82"/>
      <w:r>
        <w:lastRenderedPageBreak/>
        <w:t xml:space="preserve">Rohila, A., &amp; Sharma, A. (2020b). Correlation between heart rate variability features. </w:t>
      </w:r>
      <w:r>
        <w:rPr>
          <w:i/>
          <w:iCs/>
        </w:rPr>
        <w:t>2020 7th international conference on signal processing and integrated networks (SPIN)</w:t>
      </w:r>
      <w:r>
        <w:t>, 669–674. IEEE.</w:t>
      </w:r>
    </w:p>
    <w:p w14:paraId="4AB78F88" w14:textId="77777777" w:rsidR="00A643BC" w:rsidRDefault="00EE3EEC">
      <w:pPr>
        <w:pStyle w:val="Bibliography"/>
      </w:pPr>
      <w:bookmarkStart w:id="84" w:name="ref-rossi2015impact"/>
      <w:bookmarkEnd w:id="83"/>
      <w:r>
        <w:t xml:space="preserve">Rossi, R. C., Vanderlei, L. C. M., Goncalves, A. C. C. R., Vanderlei, F. M., Bernardo, A. F. B., Yamada, K. M. H., … Abreu, L. C. de. (2015). Impact of obesity on autonomic modulation, heart rate and blood pressure in obese young people. </w:t>
      </w:r>
      <w:r>
        <w:rPr>
          <w:i/>
          <w:iCs/>
        </w:rPr>
        <w:t>Autonomic Neuroscience</w:t>
      </w:r>
      <w:r>
        <w:t xml:space="preserve">, </w:t>
      </w:r>
      <w:r>
        <w:rPr>
          <w:i/>
          <w:iCs/>
        </w:rPr>
        <w:t>193</w:t>
      </w:r>
      <w:r>
        <w:t>, 138–141.</w:t>
      </w:r>
    </w:p>
    <w:p w14:paraId="7F0A30A4" w14:textId="77777777" w:rsidR="00A643BC" w:rsidRDefault="00EE3EEC">
      <w:pPr>
        <w:pStyle w:val="Bibliography"/>
      </w:pPr>
      <w:bookmarkStart w:id="85" w:name="ref-shaffer2014healthy"/>
      <w:bookmarkEnd w:id="84"/>
      <w:r>
        <w:t xml:space="preserve">Shaffer, F., McCraty, R., &amp; Zerr, C. L. (2014). A healthy heart is not a metronome: An integrative review of the heart’s anatomy and heart rate variability. </w:t>
      </w:r>
      <w:r>
        <w:rPr>
          <w:i/>
          <w:iCs/>
        </w:rPr>
        <w:t>Frontiers in Psychology</w:t>
      </w:r>
      <w:r>
        <w:t xml:space="preserve">, </w:t>
      </w:r>
      <w:r>
        <w:rPr>
          <w:i/>
          <w:iCs/>
        </w:rPr>
        <w:t>5</w:t>
      </w:r>
      <w:r>
        <w:t>, 1040.</w:t>
      </w:r>
    </w:p>
    <w:p w14:paraId="44F8F46C" w14:textId="77777777" w:rsidR="00A643BC" w:rsidRDefault="00EE3EEC">
      <w:pPr>
        <w:pStyle w:val="Bibliography"/>
      </w:pPr>
      <w:bookmarkStart w:id="86" w:name="ref-suzuki2006pvclust"/>
      <w:bookmarkEnd w:id="85"/>
      <w:r>
        <w:t xml:space="preserve">Suzuki, R., &amp; Shimodaira, H. (2006). Pvclust: An r package for assessing the uncertainty in hierarchical clustering. </w:t>
      </w:r>
      <w:r>
        <w:rPr>
          <w:i/>
          <w:iCs/>
        </w:rPr>
        <w:t>Bioinformatics</w:t>
      </w:r>
      <w:r>
        <w:t xml:space="preserve">, </w:t>
      </w:r>
      <w:r>
        <w:rPr>
          <w:i/>
          <w:iCs/>
        </w:rPr>
        <w:t>22</w:t>
      </w:r>
      <w:r>
        <w:t>(12), 1540–1542.</w:t>
      </w:r>
    </w:p>
    <w:p w14:paraId="1DC59BFE" w14:textId="77777777" w:rsidR="00A643BC" w:rsidRDefault="00EE3EEC">
      <w:pPr>
        <w:pStyle w:val="Bibliography"/>
      </w:pPr>
      <w:bookmarkStart w:id="87" w:name="ref-voss2009methods"/>
      <w:bookmarkEnd w:id="86"/>
      <w:r>
        <w:t xml:space="preserve">Voss, A., Schulz, S., Schroeder, R., Baumert, M., &amp; Caminal, P. (2009). Methods derived from nonlinear dynamics for analysing heart rate variability. </w:t>
      </w:r>
      <w:r>
        <w:rPr>
          <w:i/>
          <w:iCs/>
        </w:rPr>
        <w:t>Philosophical Transactions of the Royal Society A: Mathematical, Physical and Engineering Sciences</w:t>
      </w:r>
      <w:r>
        <w:t xml:space="preserve">, </w:t>
      </w:r>
      <w:r>
        <w:rPr>
          <w:i/>
          <w:iCs/>
        </w:rPr>
        <w:t>367</w:t>
      </w:r>
      <w:r>
        <w:t>(1887), 277–296.</w:t>
      </w:r>
    </w:p>
    <w:p w14:paraId="40FE2110" w14:textId="77777777" w:rsidR="00A643BC" w:rsidRDefault="00EE3EEC">
      <w:pPr>
        <w:pStyle w:val="Bibliography"/>
      </w:pPr>
      <w:bookmarkStart w:id="88" w:name="ref-yan2017area"/>
      <w:bookmarkEnd w:id="87"/>
      <w:r>
        <w:t xml:space="preserve">Yan, C., Li, P., Ji, L., Yao, L., Karmakar, C., &amp; Liu, C. (2017). Area asymmetry of heart rate variability signal. </w:t>
      </w:r>
      <w:r>
        <w:rPr>
          <w:i/>
          <w:iCs/>
        </w:rPr>
        <w:t>Biomedical Engineering Online</w:t>
      </w:r>
      <w:r>
        <w:t xml:space="preserve">, </w:t>
      </w:r>
      <w:r>
        <w:rPr>
          <w:i/>
          <w:iCs/>
        </w:rPr>
        <w:t>16</w:t>
      </w:r>
      <w:r>
        <w:t>(1), 1–14.</w:t>
      </w:r>
    </w:p>
    <w:p w14:paraId="704728B8" w14:textId="77777777" w:rsidR="00A643BC" w:rsidRDefault="00EE3EEC">
      <w:pPr>
        <w:pStyle w:val="Bibliography"/>
      </w:pPr>
      <w:bookmarkStart w:id="89" w:name="ref-young2015we"/>
      <w:bookmarkEnd w:id="88"/>
      <w:r>
        <w:t xml:space="preserve">Young, H., &amp; Benton, D. (2015). We should be using nonlinear indices when relating heart-rate dynamics to cognition and mood. </w:t>
      </w:r>
      <w:r>
        <w:rPr>
          <w:i/>
          <w:iCs/>
        </w:rPr>
        <w:t>Scientific Reports</w:t>
      </w:r>
      <w:r>
        <w:t xml:space="preserve">, </w:t>
      </w:r>
      <w:r>
        <w:rPr>
          <w:i/>
          <w:iCs/>
        </w:rPr>
        <w:t>5</w:t>
      </w:r>
      <w:r>
        <w:t>(1), 1–16.</w:t>
      </w:r>
      <w:bookmarkEnd w:id="20"/>
      <w:bookmarkEnd w:id="22"/>
      <w:bookmarkEnd w:id="89"/>
    </w:p>
    <w:sectPr w:rsidR="00A643BC"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bel Chen" w:date="2021-10-21T18:53:00Z" w:initials="ACS">
    <w:p w14:paraId="27547B19" w14:textId="528E4AB0" w:rsidR="000E083B" w:rsidRDefault="000E083B">
      <w:pPr>
        <w:pStyle w:val="CommentText"/>
      </w:pPr>
      <w:r>
        <w:rPr>
          <w:rStyle w:val="CommentReference"/>
        </w:rPr>
        <w:annotationRef/>
      </w:r>
      <w:r>
        <w:t>Use APA citation format</w:t>
      </w:r>
    </w:p>
  </w:comment>
  <w:comment w:id="7" w:author="Annabel Chen" w:date="2021-10-21T18:56:00Z" w:initials="ACS">
    <w:p w14:paraId="2C516252" w14:textId="5FD4781D" w:rsidR="000452E4" w:rsidRDefault="000452E4">
      <w:pPr>
        <w:pStyle w:val="CommentText"/>
      </w:pPr>
      <w:r>
        <w:rPr>
          <w:rStyle w:val="CommentReference"/>
        </w:rPr>
        <w:annotationRef/>
      </w:r>
      <w:r>
        <w:t xml:space="preserve">Check </w:t>
      </w:r>
      <w:proofErr w:type="gramStart"/>
      <w:r>
        <w:t>citation..</w:t>
      </w:r>
      <w:proofErr w:type="gramEnd"/>
      <w:r>
        <w:t xml:space="preserve"> should use last names.</w:t>
      </w:r>
    </w:p>
  </w:comment>
  <w:comment w:id="11" w:author="Annabel Chen" w:date="2021-10-21T19:08:00Z" w:initials="ACS">
    <w:p w14:paraId="514D1998" w14:textId="787A643C" w:rsidR="00542B14" w:rsidRDefault="00542B14">
      <w:pPr>
        <w:pStyle w:val="CommentText"/>
      </w:pPr>
      <w:r>
        <w:rPr>
          <w:rStyle w:val="CommentReference"/>
        </w:rPr>
        <w:annotationRef/>
      </w:r>
      <w:r>
        <w:t>Would age here be an issue?</w:t>
      </w:r>
      <w:r w:rsidR="000C3F67">
        <w:t xml:space="preserve"> If there is a concern, perhaps to exclude this </w:t>
      </w:r>
      <w:proofErr w:type="spellStart"/>
      <w:r w:rsidR="000C3F67">
        <w:t>grup</w:t>
      </w:r>
      <w:proofErr w:type="spellEnd"/>
      <w:r w:rsidR="000C3F67">
        <w:t xml:space="preserve"> as there is only 7 subjects?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547B19" w15:done="0"/>
  <w15:commentEx w15:paraId="2C516252" w15:done="0"/>
  <w15:commentEx w15:paraId="514D1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35C2" w16cex:dateUtc="2021-10-21T10:53:00Z"/>
  <w16cex:commentExtensible w16cex:durableId="251C3667" w16cex:dateUtc="2021-10-21T10:56:00Z"/>
  <w16cex:commentExtensible w16cex:durableId="251C392F" w16cex:dateUtc="2021-10-2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547B19" w16cid:durableId="251C35C2"/>
  <w16cid:commentId w16cid:paraId="2C516252" w16cid:durableId="251C3667"/>
  <w16cid:commentId w16cid:paraId="514D1998" w16cid:durableId="251C3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003B" w14:textId="77777777" w:rsidR="00440634" w:rsidRDefault="00440634">
      <w:pPr>
        <w:spacing w:before="0" w:after="0" w:line="240" w:lineRule="auto"/>
      </w:pPr>
      <w:r>
        <w:separator/>
      </w:r>
    </w:p>
  </w:endnote>
  <w:endnote w:type="continuationSeparator" w:id="0">
    <w:p w14:paraId="613FF034" w14:textId="77777777" w:rsidR="00440634" w:rsidRDefault="004406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E9C9" w14:textId="77777777" w:rsidR="00440634" w:rsidRDefault="00440634">
      <w:r>
        <w:separator/>
      </w:r>
    </w:p>
  </w:footnote>
  <w:footnote w:type="continuationSeparator" w:id="0">
    <w:p w14:paraId="15CDF1A3" w14:textId="77777777" w:rsidR="00440634" w:rsidRDefault="00440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0F578C70" w14:textId="77777777" w:rsidR="00AF36ED" w:rsidRDefault="00EE3EE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B3511F" w14:textId="77777777" w:rsidR="00AF36ED" w:rsidRDefault="0044063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7236E620" w14:textId="77777777" w:rsidR="00AF36ED" w:rsidRDefault="00EE3EE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275170" w14:textId="77777777" w:rsidR="00AF36ED" w:rsidRPr="00A05772" w:rsidRDefault="00EE3EEC" w:rsidP="00572FF5">
    <w:pPr>
      <w:pStyle w:val="Header"/>
      <w:ind w:right="357"/>
    </w:pPr>
    <w:r>
      <w:t>STRUCTURE OF HRV INDICES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636C2471" w14:textId="77777777" w:rsidR="00DA0F6A" w:rsidRDefault="00EE3EE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BEEFEC" w14:textId="77777777" w:rsidR="00DA0F6A" w:rsidRDefault="00EE3EEC" w:rsidP="00DA0F6A">
    <w:pPr>
      <w:pStyle w:val="Header"/>
      <w:ind w:right="360"/>
    </w:pPr>
    <w:r>
      <w:t>Running head: STRUCTURE OF HRV INDICES</w:t>
    </w:r>
  </w:p>
  <w:p w14:paraId="260707A7" w14:textId="77777777" w:rsidR="00CB20D0" w:rsidRPr="00A05772" w:rsidRDefault="0044063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bel Chen">
    <w15:presenceInfo w15:providerId="None" w15:userId="Annabel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MzSwsDSzMDE1NTZR0lEKTi0uzszPAykwrgUAIvdZNywAAAA="/>
  </w:docVars>
  <w:rsids>
    <w:rsidRoot w:val="00590D07"/>
    <w:rsid w:val="00011C8B"/>
    <w:rsid w:val="000452E4"/>
    <w:rsid w:val="000A41FF"/>
    <w:rsid w:val="000C3F67"/>
    <w:rsid w:val="000E083B"/>
    <w:rsid w:val="000E6AB2"/>
    <w:rsid w:val="0031177C"/>
    <w:rsid w:val="00440634"/>
    <w:rsid w:val="004E29B3"/>
    <w:rsid w:val="004F2522"/>
    <w:rsid w:val="00542B14"/>
    <w:rsid w:val="00590D07"/>
    <w:rsid w:val="00667706"/>
    <w:rsid w:val="006E29BD"/>
    <w:rsid w:val="00784D58"/>
    <w:rsid w:val="007B05C8"/>
    <w:rsid w:val="007E43F2"/>
    <w:rsid w:val="008835F0"/>
    <w:rsid w:val="008D6863"/>
    <w:rsid w:val="00A030C2"/>
    <w:rsid w:val="00A348CB"/>
    <w:rsid w:val="00A643BC"/>
    <w:rsid w:val="00AE5CC5"/>
    <w:rsid w:val="00B21006"/>
    <w:rsid w:val="00B86B75"/>
    <w:rsid w:val="00BC48D5"/>
    <w:rsid w:val="00C143B6"/>
    <w:rsid w:val="00C36279"/>
    <w:rsid w:val="00CB65CE"/>
    <w:rsid w:val="00DF0D0D"/>
    <w:rsid w:val="00E315A3"/>
    <w:rsid w:val="00EC5D73"/>
    <w:rsid w:val="00EE3EEC"/>
    <w:rsid w:val="00F6012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A060F"/>
  <w15:docId w15:val="{4B48F41F-F979-4E16-907D-51D75932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0E083B"/>
    <w:rPr>
      <w:sz w:val="16"/>
      <w:szCs w:val="16"/>
    </w:rPr>
  </w:style>
  <w:style w:type="paragraph" w:styleId="CommentText">
    <w:name w:val="annotation text"/>
    <w:basedOn w:val="Normal"/>
    <w:link w:val="CommentTextChar"/>
    <w:semiHidden/>
    <w:unhideWhenUsed/>
    <w:rsid w:val="000E083B"/>
    <w:pPr>
      <w:spacing w:line="240" w:lineRule="auto"/>
    </w:pPr>
    <w:rPr>
      <w:sz w:val="20"/>
      <w:szCs w:val="20"/>
    </w:rPr>
  </w:style>
  <w:style w:type="character" w:customStyle="1" w:styleId="CommentTextChar">
    <w:name w:val="Comment Text Char"/>
    <w:basedOn w:val="DefaultParagraphFont"/>
    <w:link w:val="CommentText"/>
    <w:semiHidden/>
    <w:rsid w:val="000E083B"/>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E083B"/>
    <w:rPr>
      <w:b/>
      <w:bCs/>
    </w:rPr>
  </w:style>
  <w:style w:type="character" w:customStyle="1" w:styleId="CommentSubjectChar">
    <w:name w:val="Comment Subject Char"/>
    <w:basedOn w:val="CommentTextChar"/>
    <w:link w:val="CommentSubject"/>
    <w:semiHidden/>
    <w:rsid w:val="000E083B"/>
    <w:rPr>
      <w:rFonts w:ascii="Times New Roman" w:hAnsi="Times New Roman"/>
      <w:b/>
      <w:bCs/>
      <w:sz w:val="20"/>
      <w:szCs w:val="20"/>
    </w:rPr>
  </w:style>
  <w:style w:type="paragraph" w:styleId="Revision">
    <w:name w:val="Revision"/>
    <w:hidden/>
    <w:semiHidden/>
    <w:rsid w:val="000E083B"/>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Tam-Pham/HRVStructure"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annabelchen@ntu.edu.sg" TargetMode="External"/><Relationship Id="rId12" Type="http://schemas.openxmlformats.org/officeDocument/2006/relationships/hyperlink" Target="https://github.com/neuropsychology/NeuroKit/dat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Tam-Pham/HRVStructure"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neuropsychology/RestingSt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7092</Words>
  <Characters>40430</Characters>
  <Application>Microsoft Office Word</Application>
  <DocSecurity>0</DocSecurity>
  <Lines>336</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Unveiling the Structure of Heart Rate Variability (HRV) Indices: A Data-drive Meta-clustering Approach</vt:lpstr>
      <vt:lpstr>TITLE</vt:lpstr>
    </vt:vector>
  </TitlesOfParts>
  <Manager/>
  <Company/>
  <LinksUpToDate>false</LinksUpToDate>
  <CharactersWithSpaces>47428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Structure of Heart Rate Variability (HRV) Indices: A Data-drive Meta-clustering Approach</dc:title>
  <dc:creator>Pham Thanh Tam</dc:creator>
  <cp:keywords/>
  <cp:lastModifiedBy>Pham Thanh Tam</cp:lastModifiedBy>
  <cp:revision>2</cp:revision>
  <dcterms:created xsi:type="dcterms:W3CDTF">2021-10-23T00:55:00Z</dcterms:created>
  <dcterms:modified xsi:type="dcterms:W3CDTF">2021-10-23T00:55:00Z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Structure of HRV indices</vt:lpwstr>
  </property>
  <property fmtid="{D5CDD505-2E9C-101B-9397-08002B2CF9AE}" pid="18" name="tablelist">
    <vt:lpwstr>no</vt:lpwstr>
  </property>
  <property fmtid="{D5CDD505-2E9C-101B-9397-08002B2CF9AE}" pid="19" name="wordcount">
    <vt:lpwstr>4301</vt:lpwstr>
  </property>
</Properties>
</file>